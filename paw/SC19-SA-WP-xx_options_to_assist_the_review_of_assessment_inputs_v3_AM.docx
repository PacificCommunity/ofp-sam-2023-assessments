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48E1" w14:textId="0CBB2B30" w:rsidR="00551B52" w:rsidRPr="00FC617C" w:rsidRDefault="00551B52" w:rsidP="00551B52">
      <w:pPr>
        <w:jc w:val="center"/>
      </w:pPr>
      <w:r w:rsidRPr="00FC617C">
        <w:rPr>
          <w:noProof/>
        </w:rPr>
        <w:drawing>
          <wp:inline distT="0" distB="0" distL="0" distR="0" wp14:anchorId="52635F1A" wp14:editId="4444569A">
            <wp:extent cx="2106930" cy="11055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930" cy="1105535"/>
                    </a:xfrm>
                    <a:prstGeom prst="rect">
                      <a:avLst/>
                    </a:prstGeom>
                    <a:noFill/>
                    <a:ln>
                      <a:noFill/>
                    </a:ln>
                  </pic:spPr>
                </pic:pic>
              </a:graphicData>
            </a:graphic>
          </wp:inline>
        </w:drawing>
      </w:r>
    </w:p>
    <w:p w14:paraId="5BACB0CF" w14:textId="77777777" w:rsidR="00551B52" w:rsidRDefault="00551B52" w:rsidP="00551B52">
      <w:pPr>
        <w:snapToGrid w:val="0"/>
        <w:jc w:val="center"/>
      </w:pPr>
    </w:p>
    <w:p w14:paraId="0B07E392" w14:textId="77777777" w:rsidR="00551B52" w:rsidRPr="00FC617C" w:rsidRDefault="00551B52" w:rsidP="00551B52">
      <w:pPr>
        <w:snapToGrid w:val="0"/>
        <w:jc w:val="center"/>
      </w:pPr>
    </w:p>
    <w:p w14:paraId="48B220DF" w14:textId="77777777" w:rsidR="00551B52" w:rsidRPr="00793F20" w:rsidRDefault="00551B52" w:rsidP="00551B52">
      <w:pPr>
        <w:spacing w:line="240" w:lineRule="exact"/>
        <w:jc w:val="center"/>
        <w:rPr>
          <w:b/>
          <w:lang w:val="en-NZ"/>
        </w:rPr>
      </w:pPr>
      <w:r w:rsidRPr="00793F20">
        <w:rPr>
          <w:b/>
          <w:lang w:val="en-NZ"/>
        </w:rPr>
        <w:t>SCIENTIFIC COMMITTEE</w:t>
      </w:r>
    </w:p>
    <w:p w14:paraId="74A3D3C4" w14:textId="28E0F7DD" w:rsidR="00551B52" w:rsidRPr="00793F20" w:rsidRDefault="00551B52" w:rsidP="00551B52">
      <w:pPr>
        <w:spacing w:line="240" w:lineRule="exact"/>
        <w:jc w:val="center"/>
        <w:rPr>
          <w:b/>
          <w:lang w:val="en-NZ"/>
        </w:rPr>
      </w:pPr>
      <w:r>
        <w:rPr>
          <w:rFonts w:eastAsia="Batang"/>
          <w:b/>
          <w:lang w:val="en-NZ" w:eastAsia="ko-KR"/>
        </w:rPr>
        <w:t xml:space="preserve">NINETEENTH </w:t>
      </w:r>
      <w:r w:rsidRPr="00793F20">
        <w:rPr>
          <w:b/>
          <w:lang w:val="en-NZ"/>
        </w:rPr>
        <w:t>REGULAR SESSION</w:t>
      </w:r>
    </w:p>
    <w:p w14:paraId="3467DF1E" w14:textId="0BCAFC64" w:rsidR="00551B52" w:rsidRPr="00A53738" w:rsidRDefault="00551B52" w:rsidP="00551B52">
      <w:pPr>
        <w:spacing w:line="240" w:lineRule="exact"/>
        <w:jc w:val="center"/>
        <w:rPr>
          <w:lang w:val="en-NZ"/>
        </w:rPr>
      </w:pPr>
      <w:r>
        <w:rPr>
          <w:lang w:val="en-NZ"/>
        </w:rPr>
        <w:t>Koror, Palau</w:t>
      </w:r>
    </w:p>
    <w:p w14:paraId="0FE7555F" w14:textId="35068763" w:rsidR="00551B52" w:rsidRPr="00A53738" w:rsidRDefault="00551B52" w:rsidP="00551B52">
      <w:pPr>
        <w:spacing w:line="240" w:lineRule="exact"/>
        <w:jc w:val="center"/>
        <w:rPr>
          <w:lang w:val="en-NZ"/>
        </w:rPr>
      </w:pPr>
      <w:r w:rsidRPr="00A53738">
        <w:rPr>
          <w:lang w:val="en-NZ"/>
        </w:rPr>
        <w:t>1</w:t>
      </w:r>
      <w:r>
        <w:rPr>
          <w:lang w:val="en-NZ"/>
        </w:rPr>
        <w:t>6</w:t>
      </w:r>
      <w:r w:rsidRPr="00A53738">
        <w:rPr>
          <w:lang w:val="en-NZ"/>
        </w:rPr>
        <w:t>-</w:t>
      </w:r>
      <w:r>
        <w:rPr>
          <w:lang w:val="en-NZ"/>
        </w:rPr>
        <w:t>24</w:t>
      </w:r>
      <w:r w:rsidRPr="00A53738">
        <w:rPr>
          <w:lang w:val="en-NZ"/>
        </w:rPr>
        <w:t xml:space="preserve"> August 202</w:t>
      </w:r>
      <w:r>
        <w:rPr>
          <w:lang w:val="en-NZ"/>
        </w:rPr>
        <w:t>3</w:t>
      </w:r>
    </w:p>
    <w:p w14:paraId="38C2DE53" w14:textId="77777777" w:rsidR="00551B52" w:rsidRPr="00955F8E" w:rsidRDefault="00551B52" w:rsidP="00551B52">
      <w:pPr>
        <w:snapToGrid w:val="0"/>
        <w:jc w:val="center"/>
        <w:rPr>
          <w:rFonts w:ascii="Calibri" w:hAnsi="Calibri" w:cs="Calibri"/>
          <w:b/>
          <w:bCs/>
        </w:rPr>
      </w:pPr>
    </w:p>
    <w:p w14:paraId="26D7F490" w14:textId="77777777" w:rsidR="00551B52" w:rsidRPr="00955F8E" w:rsidRDefault="00551B52" w:rsidP="00551B52">
      <w:pPr>
        <w:snapToGrid w:val="0"/>
        <w:jc w:val="center"/>
        <w:rPr>
          <w:rFonts w:ascii="Calibri" w:hAnsi="Calibri" w:cs="Calibri"/>
        </w:rPr>
      </w:pPr>
    </w:p>
    <w:p w14:paraId="45CE0D0E" w14:textId="246EA452" w:rsidR="00551B52" w:rsidRPr="00955F8E" w:rsidRDefault="00D77012" w:rsidP="00551B52">
      <w:pPr>
        <w:pStyle w:val="BodyText3"/>
        <w:pBdr>
          <w:top w:val="single" w:sz="12" w:space="1" w:color="auto"/>
          <w:bottom w:val="single" w:sz="12" w:space="1" w:color="auto"/>
        </w:pBdr>
        <w:snapToGrid w:val="0"/>
        <w:spacing w:after="0" w:line="240" w:lineRule="exact"/>
        <w:jc w:val="center"/>
        <w:rPr>
          <w:rFonts w:ascii="Calibri" w:hAnsi="Calibri" w:cs="Calibri"/>
          <w:b/>
          <w:sz w:val="22"/>
          <w:szCs w:val="22"/>
          <w:lang w:val="en-GB"/>
        </w:rPr>
      </w:pPr>
      <w:r>
        <w:rPr>
          <w:rFonts w:ascii="Calibri" w:hAnsi="Calibri" w:cs="Calibri"/>
          <w:b/>
          <w:sz w:val="22"/>
          <w:szCs w:val="22"/>
          <w:lang w:val="en-GB"/>
        </w:rPr>
        <w:t>O</w:t>
      </w:r>
      <w:r w:rsidR="00551B52">
        <w:rPr>
          <w:rFonts w:ascii="Calibri" w:hAnsi="Calibri" w:cs="Calibri"/>
          <w:b/>
          <w:sz w:val="22"/>
          <w:szCs w:val="22"/>
          <w:lang w:val="en-GB"/>
        </w:rPr>
        <w:t>ptions to</w:t>
      </w:r>
      <w:r w:rsidR="00B47F01">
        <w:rPr>
          <w:rFonts w:ascii="Calibri" w:hAnsi="Calibri" w:cs="Calibri"/>
          <w:b/>
          <w:sz w:val="22"/>
          <w:szCs w:val="22"/>
          <w:lang w:val="en-GB"/>
        </w:rPr>
        <w:t xml:space="preserve"> </w:t>
      </w:r>
      <w:r>
        <w:rPr>
          <w:rFonts w:ascii="Calibri" w:hAnsi="Calibri" w:cs="Calibri"/>
          <w:b/>
          <w:sz w:val="22"/>
          <w:szCs w:val="22"/>
          <w:lang w:val="en-GB"/>
        </w:rPr>
        <w:t>address</w:t>
      </w:r>
      <w:r w:rsidR="00B47F01">
        <w:rPr>
          <w:rFonts w:ascii="Calibri" w:hAnsi="Calibri" w:cs="Calibri"/>
          <w:b/>
          <w:sz w:val="22"/>
          <w:szCs w:val="22"/>
          <w:lang w:val="en-GB"/>
        </w:rPr>
        <w:t xml:space="preserve"> time challenges in the review of WCPFC stock assessment</w:t>
      </w:r>
      <w:r w:rsidR="00294DB1">
        <w:rPr>
          <w:rFonts w:ascii="Calibri" w:hAnsi="Calibri" w:cs="Calibri"/>
          <w:b/>
          <w:sz w:val="22"/>
          <w:szCs w:val="22"/>
          <w:lang w:val="en-GB"/>
        </w:rPr>
        <w:t xml:space="preserve"> input</w:t>
      </w:r>
      <w:r w:rsidR="00B47F01">
        <w:rPr>
          <w:rFonts w:ascii="Calibri" w:hAnsi="Calibri" w:cs="Calibri"/>
          <w:b/>
          <w:sz w:val="22"/>
          <w:szCs w:val="22"/>
          <w:lang w:val="en-GB"/>
        </w:rPr>
        <w:t>s</w:t>
      </w:r>
    </w:p>
    <w:p w14:paraId="0CD7BCA3" w14:textId="0495D933" w:rsidR="00551B52" w:rsidRPr="00955F8E" w:rsidRDefault="00551B52" w:rsidP="00551B52">
      <w:pPr>
        <w:snapToGrid w:val="0"/>
        <w:spacing w:line="240" w:lineRule="exact"/>
        <w:jc w:val="right"/>
        <w:rPr>
          <w:rFonts w:ascii="Calibri" w:eastAsia="Batang" w:hAnsi="Calibri" w:cs="Calibri"/>
          <w:b/>
          <w:bCs/>
          <w:lang w:eastAsia="ko-KR"/>
        </w:rPr>
      </w:pPr>
      <w:r w:rsidRPr="00955F8E">
        <w:rPr>
          <w:rFonts w:ascii="Calibri" w:hAnsi="Calibri" w:cs="Calibri"/>
          <w:b/>
          <w:bCs/>
        </w:rPr>
        <w:t>WCPFC-SC</w:t>
      </w:r>
      <w:r w:rsidRPr="00955F8E">
        <w:rPr>
          <w:rFonts w:ascii="Calibri" w:eastAsia="Batang" w:hAnsi="Calibri" w:cs="Calibri"/>
          <w:b/>
          <w:bCs/>
          <w:lang w:eastAsia="ko-KR"/>
        </w:rPr>
        <w:t>1</w:t>
      </w:r>
      <w:r>
        <w:rPr>
          <w:rFonts w:ascii="Calibri" w:eastAsia="Batang" w:hAnsi="Calibri" w:cs="Calibri"/>
          <w:b/>
          <w:bCs/>
          <w:lang w:eastAsia="ko-KR"/>
        </w:rPr>
        <w:t>9</w:t>
      </w:r>
      <w:r w:rsidRPr="00955F8E">
        <w:rPr>
          <w:rFonts w:ascii="Calibri" w:hAnsi="Calibri" w:cs="Calibri"/>
          <w:b/>
          <w:bCs/>
        </w:rPr>
        <w:t>-20</w:t>
      </w:r>
      <w:r>
        <w:rPr>
          <w:rFonts w:ascii="Calibri" w:hAnsi="Calibri" w:cs="Calibri"/>
          <w:b/>
          <w:bCs/>
        </w:rPr>
        <w:t>23</w:t>
      </w:r>
      <w:r w:rsidRPr="00955F8E">
        <w:rPr>
          <w:rFonts w:ascii="Calibri" w:hAnsi="Calibri" w:cs="Calibri"/>
          <w:b/>
          <w:bCs/>
        </w:rPr>
        <w:t>/</w:t>
      </w:r>
      <w:r>
        <w:rPr>
          <w:rFonts w:ascii="Calibri" w:hAnsi="Calibri" w:cs="Calibri"/>
          <w:b/>
          <w:bCs/>
        </w:rPr>
        <w:t>SA-WP-</w:t>
      </w:r>
      <w:r w:rsidRPr="00B47F01">
        <w:rPr>
          <w:rFonts w:ascii="Calibri" w:hAnsi="Calibri" w:cs="Calibri"/>
          <w:b/>
          <w:bCs/>
          <w:highlight w:val="yellow"/>
        </w:rPr>
        <w:t>xx</w:t>
      </w:r>
    </w:p>
    <w:p w14:paraId="1B41C094" w14:textId="2F74AE53" w:rsidR="00551B52" w:rsidRPr="00B47F01" w:rsidRDefault="00551B52" w:rsidP="00551B52">
      <w:pPr>
        <w:snapToGrid w:val="0"/>
        <w:spacing w:line="240" w:lineRule="exact"/>
        <w:jc w:val="center"/>
        <w:rPr>
          <w:bCs/>
          <w:lang w:eastAsia="ko-KR"/>
        </w:rPr>
      </w:pPr>
      <w:r w:rsidRPr="00B47F01">
        <w:rPr>
          <w:bCs/>
          <w:lang w:eastAsia="ko-KR"/>
        </w:rPr>
        <w:tab/>
      </w:r>
      <w:r w:rsidRPr="00B47F01">
        <w:rPr>
          <w:bCs/>
          <w:lang w:eastAsia="ko-KR"/>
        </w:rPr>
        <w:tab/>
      </w:r>
      <w:r w:rsidRPr="00B47F01">
        <w:rPr>
          <w:bCs/>
          <w:lang w:eastAsia="ko-KR"/>
        </w:rPr>
        <w:tab/>
      </w:r>
      <w:r w:rsidRPr="00B47F01">
        <w:rPr>
          <w:bCs/>
          <w:lang w:eastAsia="ko-KR"/>
        </w:rPr>
        <w:tab/>
      </w:r>
      <w:r w:rsidRPr="00B47F01">
        <w:rPr>
          <w:bCs/>
          <w:lang w:eastAsia="ko-KR"/>
        </w:rPr>
        <w:tab/>
      </w:r>
      <w:r w:rsidRPr="00B47F01">
        <w:rPr>
          <w:bCs/>
          <w:lang w:eastAsia="ko-KR"/>
        </w:rPr>
        <w:tab/>
      </w:r>
      <w:r w:rsidRPr="00B47F01">
        <w:rPr>
          <w:bCs/>
          <w:lang w:eastAsia="ko-KR"/>
        </w:rPr>
        <w:tab/>
      </w:r>
      <w:r w:rsidRPr="00B47F01">
        <w:rPr>
          <w:bCs/>
          <w:lang w:eastAsia="ko-KR"/>
        </w:rPr>
        <w:tab/>
      </w:r>
      <w:r w:rsidRPr="00B47F01">
        <w:rPr>
          <w:bCs/>
          <w:lang w:eastAsia="ko-KR"/>
        </w:rPr>
        <w:tab/>
      </w:r>
      <w:r w:rsidRPr="00B47F01">
        <w:rPr>
          <w:bCs/>
          <w:highlight w:val="yellow"/>
          <w:lang w:eastAsia="ko-KR"/>
        </w:rPr>
        <w:t>X</w:t>
      </w:r>
      <w:r w:rsidRPr="00B47F01">
        <w:rPr>
          <w:bCs/>
          <w:lang w:eastAsia="ko-KR"/>
        </w:rPr>
        <w:t xml:space="preserve"> July 2022</w:t>
      </w:r>
    </w:p>
    <w:p w14:paraId="44859C72" w14:textId="77777777" w:rsidR="00551B52" w:rsidRPr="00FC617C" w:rsidRDefault="00551B52" w:rsidP="00551B52">
      <w:pPr>
        <w:snapToGrid w:val="0"/>
        <w:spacing w:line="240" w:lineRule="exact"/>
        <w:jc w:val="center"/>
        <w:rPr>
          <w:bCs/>
          <w:lang w:eastAsia="ko-KR"/>
        </w:rPr>
      </w:pPr>
    </w:p>
    <w:p w14:paraId="54CFA179" w14:textId="77777777" w:rsidR="00551B52" w:rsidRPr="00FC617C" w:rsidRDefault="00551B52" w:rsidP="00551B52">
      <w:pPr>
        <w:snapToGrid w:val="0"/>
        <w:spacing w:line="240" w:lineRule="exact"/>
        <w:jc w:val="center"/>
        <w:rPr>
          <w:bCs/>
          <w:lang w:eastAsia="ko-KR"/>
        </w:rPr>
      </w:pPr>
    </w:p>
    <w:p w14:paraId="28A27448" w14:textId="4D3E4A65" w:rsidR="00551B52" w:rsidRPr="005662E9" w:rsidRDefault="00551B52" w:rsidP="00551B52">
      <w:pPr>
        <w:snapToGrid w:val="0"/>
        <w:spacing w:line="240" w:lineRule="exact"/>
        <w:jc w:val="center"/>
        <w:rPr>
          <w:b/>
          <w:bCs/>
        </w:rPr>
      </w:pPr>
      <w:r>
        <w:rPr>
          <w:b/>
          <w:bCs/>
        </w:rPr>
        <w:t xml:space="preserve">Graham Pilling, </w:t>
      </w:r>
      <w:r w:rsidR="00122B3A">
        <w:rPr>
          <w:b/>
          <w:bCs/>
        </w:rPr>
        <w:t>Paul Hamer, John Hampton, Peter Williams</w:t>
      </w:r>
      <w:r w:rsidR="00173EF2">
        <w:rPr>
          <w:b/>
          <w:bCs/>
        </w:rPr>
        <w:t>…</w:t>
      </w:r>
      <w:r w:rsidRPr="005662E9">
        <w:rPr>
          <w:rStyle w:val="FootnoteReference"/>
          <w:b/>
          <w:bCs/>
        </w:rPr>
        <w:footnoteReference w:id="1"/>
      </w:r>
    </w:p>
    <w:p w14:paraId="7B53C7FE" w14:textId="77777777" w:rsidR="00551B52" w:rsidRDefault="00551B52" w:rsidP="00551B52">
      <w:pPr>
        <w:pStyle w:val="Heading1"/>
        <w:sectPr w:rsidR="00551B52" w:rsidSect="003F4566">
          <w:footerReference w:type="default" r:id="rId12"/>
          <w:pgSz w:w="11906" w:h="16838" w:code="9"/>
          <w:pgMar w:top="1440" w:right="1800" w:bottom="1440" w:left="1800" w:header="720" w:footer="720" w:gutter="0"/>
          <w:cols w:space="720"/>
          <w:docGrid w:linePitch="360"/>
        </w:sectPr>
      </w:pPr>
    </w:p>
    <w:p w14:paraId="2F6D78CD" w14:textId="77777777" w:rsidR="00551B52" w:rsidRDefault="00551B52">
      <w:pPr>
        <w:rPr>
          <w:lang w:val="en-AU"/>
        </w:rPr>
      </w:pPr>
    </w:p>
    <w:p w14:paraId="0840CF72" w14:textId="609BD33A" w:rsidR="00B47F01" w:rsidRDefault="000C0E7E" w:rsidP="000C0E7E">
      <w:pPr>
        <w:pStyle w:val="Heading1"/>
      </w:pPr>
      <w:r>
        <w:t>Executive Summary</w:t>
      </w:r>
    </w:p>
    <w:p w14:paraId="55033189" w14:textId="06182F2B" w:rsidR="000C0E7E" w:rsidRDefault="00190278">
      <w:pPr>
        <w:rPr>
          <w:lang w:val="en-AU"/>
        </w:rPr>
      </w:pPr>
      <w:r w:rsidRPr="00945F67">
        <w:rPr>
          <w:highlight w:val="yellow"/>
          <w:lang w:val="en-AU"/>
        </w:rPr>
        <w:t>X</w:t>
      </w:r>
      <w:r w:rsidR="00945F67" w:rsidRPr="00945F67">
        <w:rPr>
          <w:highlight w:val="yellow"/>
          <w:lang w:val="en-AU"/>
        </w:rPr>
        <w:t>x</w:t>
      </w:r>
    </w:p>
    <w:p w14:paraId="21CFB97B" w14:textId="77777777" w:rsidR="00190278" w:rsidRDefault="00190278">
      <w:pPr>
        <w:rPr>
          <w:lang w:val="en-AU"/>
        </w:rPr>
      </w:pPr>
    </w:p>
    <w:p w14:paraId="13A6B05D" w14:textId="1B4946A9" w:rsidR="000C0E7E" w:rsidRDefault="000C0E7E" w:rsidP="000C0E7E">
      <w:pPr>
        <w:pStyle w:val="Heading1"/>
      </w:pPr>
      <w:r>
        <w:t>Introduction</w:t>
      </w:r>
    </w:p>
    <w:p w14:paraId="1CAB24CD" w14:textId="56A175F9" w:rsidR="00B47F01" w:rsidRDefault="00D77012">
      <w:pPr>
        <w:rPr>
          <w:lang w:val="en-AU"/>
        </w:rPr>
      </w:pPr>
      <w:r>
        <w:rPr>
          <w:lang w:val="en-AU"/>
        </w:rPr>
        <w:t xml:space="preserve">Following discussions on the issue at SC18, </w:t>
      </w:r>
      <w:r w:rsidR="00B47F01">
        <w:rPr>
          <w:lang w:val="en-AU"/>
        </w:rPr>
        <w:t>Para</w:t>
      </w:r>
      <w:r w:rsidR="000C0E7E">
        <w:rPr>
          <w:lang w:val="en-AU"/>
        </w:rPr>
        <w:t xml:space="preserve">graph </w:t>
      </w:r>
      <w:r w:rsidR="00B47F01">
        <w:rPr>
          <w:lang w:val="en-AU"/>
        </w:rPr>
        <w:t xml:space="preserve">103 </w:t>
      </w:r>
      <w:r w:rsidR="000C0E7E">
        <w:rPr>
          <w:lang w:val="en-AU"/>
        </w:rPr>
        <w:t>of th</w:t>
      </w:r>
      <w:r>
        <w:rPr>
          <w:lang w:val="en-AU"/>
        </w:rPr>
        <w:t>at meeting’s</w:t>
      </w:r>
      <w:r w:rsidR="000C0E7E">
        <w:rPr>
          <w:lang w:val="en-AU"/>
        </w:rPr>
        <w:t xml:space="preserve"> </w:t>
      </w:r>
      <w:r w:rsidR="00AA5AF6">
        <w:rPr>
          <w:lang w:val="en-AU"/>
        </w:rPr>
        <w:t xml:space="preserve">summary </w:t>
      </w:r>
      <w:r w:rsidR="000C0E7E">
        <w:rPr>
          <w:lang w:val="en-AU"/>
        </w:rPr>
        <w:t xml:space="preserve">report noted </w:t>
      </w:r>
      <w:r w:rsidR="00B47F01">
        <w:rPr>
          <w:lang w:val="en-AU"/>
        </w:rPr>
        <w:t>“</w:t>
      </w:r>
      <w:r w:rsidR="000C0E7E">
        <w:rPr>
          <w:lang w:val="en-AU"/>
        </w:rPr>
        <w:t>…</w:t>
      </w:r>
      <w:r w:rsidR="00B47F01" w:rsidRPr="00B47F01">
        <w:rPr>
          <w:lang w:val="en-AU"/>
        </w:rPr>
        <w:t>the challenge of fully reviewing the key inputs into WCPFC stock assessments and providing feedback within the time available. SC recommended that approaches that may address this issue be discussed at SC19 and recommended that the Scientific Services Provider develop a discussion paper to inform those discussions</w:t>
      </w:r>
      <w:r w:rsidR="00B47F01">
        <w:rPr>
          <w:lang w:val="en-AU"/>
        </w:rPr>
        <w:t>”</w:t>
      </w:r>
      <w:r w:rsidR="000C0E7E">
        <w:rPr>
          <w:lang w:val="en-AU"/>
        </w:rPr>
        <w:t xml:space="preserve">. </w:t>
      </w:r>
    </w:p>
    <w:p w14:paraId="2AD2B3D7" w14:textId="077DAA05" w:rsidR="009824CB" w:rsidRDefault="00D65BD3">
      <w:pPr>
        <w:rPr>
          <w:lang w:val="en-AU"/>
        </w:rPr>
      </w:pPr>
      <w:r>
        <w:rPr>
          <w:lang w:val="en-AU"/>
        </w:rPr>
        <w:t xml:space="preserve">This paper </w:t>
      </w:r>
      <w:r w:rsidR="00D77012">
        <w:rPr>
          <w:lang w:val="en-AU"/>
        </w:rPr>
        <w:t xml:space="preserve">highlights </w:t>
      </w:r>
      <w:r>
        <w:rPr>
          <w:lang w:val="en-AU"/>
        </w:rPr>
        <w:t xml:space="preserve">the current challenges in the development of the </w:t>
      </w:r>
      <w:r w:rsidR="009824CB">
        <w:rPr>
          <w:lang w:val="en-AU"/>
        </w:rPr>
        <w:t xml:space="preserve">regional </w:t>
      </w:r>
      <w:r w:rsidR="00D77012">
        <w:rPr>
          <w:lang w:val="en-AU"/>
        </w:rPr>
        <w:t xml:space="preserve">tuna </w:t>
      </w:r>
      <w:r w:rsidR="009824CB">
        <w:rPr>
          <w:lang w:val="en-AU"/>
        </w:rPr>
        <w:t>stock assessments</w:t>
      </w:r>
      <w:r w:rsidR="00D77012">
        <w:rPr>
          <w:lang w:val="en-AU"/>
        </w:rPr>
        <w:t xml:space="preserve"> and their </w:t>
      </w:r>
      <w:r w:rsidR="00B455FD">
        <w:rPr>
          <w:lang w:val="en-AU"/>
        </w:rPr>
        <w:t>inputs and</w:t>
      </w:r>
      <w:r w:rsidR="009824CB">
        <w:rPr>
          <w:lang w:val="en-AU"/>
        </w:rPr>
        <w:t xml:space="preserve"> provides some considerations</w:t>
      </w:r>
      <w:r w:rsidR="00CC7EDC">
        <w:rPr>
          <w:lang w:val="en-AU"/>
        </w:rPr>
        <w:t xml:space="preserve"> and options to</w:t>
      </w:r>
      <w:r w:rsidR="00190278">
        <w:rPr>
          <w:lang w:val="en-AU"/>
        </w:rPr>
        <w:t xml:space="preserve"> the 19</w:t>
      </w:r>
      <w:r w:rsidR="00190278" w:rsidRPr="00190278">
        <w:rPr>
          <w:vertAlign w:val="superscript"/>
          <w:lang w:val="en-AU"/>
        </w:rPr>
        <w:t>th</w:t>
      </w:r>
      <w:r w:rsidR="00190278">
        <w:rPr>
          <w:lang w:val="en-AU"/>
        </w:rPr>
        <w:t xml:space="preserve"> </w:t>
      </w:r>
      <w:r w:rsidR="009824CB">
        <w:rPr>
          <w:lang w:val="en-AU"/>
        </w:rPr>
        <w:t>S</w:t>
      </w:r>
      <w:r w:rsidR="00CC7EDC">
        <w:rPr>
          <w:lang w:val="en-AU"/>
        </w:rPr>
        <w:t xml:space="preserve">cientific </w:t>
      </w:r>
      <w:r w:rsidR="009824CB">
        <w:rPr>
          <w:lang w:val="en-AU"/>
        </w:rPr>
        <w:t>C</w:t>
      </w:r>
      <w:r w:rsidR="00CC7EDC">
        <w:rPr>
          <w:lang w:val="en-AU"/>
        </w:rPr>
        <w:t xml:space="preserve">ommittee to inform </w:t>
      </w:r>
      <w:r w:rsidR="009824CB">
        <w:rPr>
          <w:lang w:val="en-AU"/>
        </w:rPr>
        <w:t>its discussions on the perceived issue.</w:t>
      </w:r>
    </w:p>
    <w:p w14:paraId="55D488B7" w14:textId="4076A6DA" w:rsidR="008F5ECF" w:rsidRPr="0069330B" w:rsidRDefault="009727A1" w:rsidP="008F5ECF">
      <w:pPr>
        <w:rPr>
          <w:lang w:val="en-AU" w:eastAsia="en-AU"/>
        </w:rPr>
      </w:pPr>
      <w:r w:rsidRPr="00802B9D">
        <w:rPr>
          <w:lang w:val="en-AU"/>
        </w:rPr>
        <w:t xml:space="preserve">We note that the main focus of the discussion was </w:t>
      </w:r>
      <w:r w:rsidR="00B455FD">
        <w:rPr>
          <w:lang w:val="en-AU"/>
        </w:rPr>
        <w:t>on</w:t>
      </w:r>
      <w:r w:rsidRPr="00802B9D">
        <w:rPr>
          <w:lang w:val="en-AU"/>
        </w:rPr>
        <w:t xml:space="preserve"> </w:t>
      </w:r>
      <w:r w:rsidR="00A3051D" w:rsidRPr="00802B9D">
        <w:rPr>
          <w:lang w:val="en-AU"/>
        </w:rPr>
        <w:t xml:space="preserve">reviewing </w:t>
      </w:r>
      <w:r w:rsidRPr="00802B9D">
        <w:rPr>
          <w:lang w:val="en-AU"/>
        </w:rPr>
        <w:t xml:space="preserve">key inputs into the assessment, rather than </w:t>
      </w:r>
      <w:r w:rsidR="00967FA8">
        <w:rPr>
          <w:lang w:val="en-AU"/>
        </w:rPr>
        <w:t xml:space="preserve">on </w:t>
      </w:r>
      <w:r w:rsidRPr="00802B9D">
        <w:rPr>
          <w:lang w:val="en-AU"/>
        </w:rPr>
        <w:t xml:space="preserve">changes to the assessment </w:t>
      </w:r>
      <w:r w:rsidR="00A3051D" w:rsidRPr="00802B9D">
        <w:rPr>
          <w:lang w:val="en-AU"/>
        </w:rPr>
        <w:t xml:space="preserve">approach </w:t>
      </w:r>
      <w:r w:rsidRPr="00802B9D">
        <w:rPr>
          <w:lang w:val="en-AU"/>
        </w:rPr>
        <w:t xml:space="preserve">itself. </w:t>
      </w:r>
      <w:r w:rsidR="00A3051D" w:rsidRPr="00802B9D">
        <w:rPr>
          <w:lang w:val="en-AU"/>
        </w:rPr>
        <w:t>However, t</w:t>
      </w:r>
      <w:r w:rsidR="00CF3CEC" w:rsidRPr="00802B9D">
        <w:rPr>
          <w:lang w:val="en-AU"/>
        </w:rPr>
        <w:t xml:space="preserve">hese </w:t>
      </w:r>
      <w:r w:rsidRPr="00802B9D">
        <w:rPr>
          <w:lang w:val="en-AU"/>
        </w:rPr>
        <w:t xml:space="preserve">elements are </w:t>
      </w:r>
      <w:r w:rsidR="00CF3CEC" w:rsidRPr="00802B9D">
        <w:rPr>
          <w:lang w:val="en-AU"/>
        </w:rPr>
        <w:t xml:space="preserve">inter-related and </w:t>
      </w:r>
      <w:r w:rsidR="00802B9D">
        <w:rPr>
          <w:lang w:val="en-AU"/>
        </w:rPr>
        <w:t>have similar constraints</w:t>
      </w:r>
      <w:r w:rsidR="00CF3CEC" w:rsidRPr="00802B9D">
        <w:rPr>
          <w:lang w:val="en-AU"/>
        </w:rPr>
        <w:t>.</w:t>
      </w:r>
      <w:r w:rsidR="00A3051D" w:rsidRPr="00802B9D">
        <w:rPr>
          <w:lang w:val="en-AU"/>
        </w:rPr>
        <w:t xml:space="preserve"> </w:t>
      </w:r>
      <w:r w:rsidR="008F5ECF">
        <w:rPr>
          <w:lang w:val="en-AU"/>
        </w:rPr>
        <w:t xml:space="preserve">Under the current </w:t>
      </w:r>
      <w:r w:rsidR="002459B8">
        <w:rPr>
          <w:lang w:val="en-AU"/>
        </w:rPr>
        <w:t>approach</w:t>
      </w:r>
      <w:r w:rsidR="008F5ECF">
        <w:rPr>
          <w:lang w:val="en-AU"/>
        </w:rPr>
        <w:t xml:space="preserve">, </w:t>
      </w:r>
      <w:r w:rsidR="008F5ECF" w:rsidRPr="0069330B">
        <w:rPr>
          <w:lang w:val="en-AU" w:eastAsia="en-AU"/>
        </w:rPr>
        <w:t xml:space="preserve">SC’s review of </w:t>
      </w:r>
      <w:r w:rsidR="002459B8">
        <w:rPr>
          <w:lang w:val="en-AU" w:eastAsia="en-AU"/>
        </w:rPr>
        <w:t xml:space="preserve">the approach used to develop </w:t>
      </w:r>
      <w:r w:rsidR="008F5ECF" w:rsidRPr="0069330B">
        <w:rPr>
          <w:lang w:val="en-AU" w:eastAsia="en-AU"/>
        </w:rPr>
        <w:t>inputs to assessments</w:t>
      </w:r>
      <w:r w:rsidR="002459B8">
        <w:rPr>
          <w:lang w:val="en-AU" w:eastAsia="en-AU"/>
        </w:rPr>
        <w:t xml:space="preserve"> and the approach taken within an </w:t>
      </w:r>
      <w:r w:rsidR="008F5ECF">
        <w:rPr>
          <w:lang w:val="en-AU" w:eastAsia="en-AU"/>
        </w:rPr>
        <w:t>assessment</w:t>
      </w:r>
      <w:r w:rsidR="008F5ECF" w:rsidRPr="0069330B">
        <w:rPr>
          <w:lang w:val="en-AU" w:eastAsia="en-AU"/>
        </w:rPr>
        <w:t xml:space="preserve"> </w:t>
      </w:r>
      <w:r w:rsidR="008F5ECF">
        <w:rPr>
          <w:lang w:val="en-AU" w:eastAsia="en-AU"/>
        </w:rPr>
        <w:t xml:space="preserve">and </w:t>
      </w:r>
      <w:r w:rsidR="002459B8">
        <w:rPr>
          <w:lang w:val="en-AU" w:eastAsia="en-AU"/>
        </w:rPr>
        <w:t>SC’s</w:t>
      </w:r>
      <w:r w:rsidR="008F5ECF">
        <w:rPr>
          <w:lang w:val="en-AU" w:eastAsia="en-AU"/>
        </w:rPr>
        <w:t xml:space="preserve"> subsequent recommendations, are </w:t>
      </w:r>
      <w:r w:rsidR="008F5ECF" w:rsidRPr="0069330B">
        <w:rPr>
          <w:lang w:val="en-AU" w:eastAsia="en-AU"/>
        </w:rPr>
        <w:t>incorporated within the subsequent scheduled stock assessment(s)</w:t>
      </w:r>
      <w:r w:rsidR="002459B8">
        <w:rPr>
          <w:lang w:val="en-AU" w:eastAsia="en-AU"/>
        </w:rPr>
        <w:t xml:space="preserve">. This does </w:t>
      </w:r>
      <w:r w:rsidR="008F5ECF">
        <w:rPr>
          <w:lang w:val="en-AU" w:eastAsia="en-AU"/>
        </w:rPr>
        <w:t xml:space="preserve">delay the potential improvement to the overall assessment </w:t>
      </w:r>
      <w:r w:rsidR="002459B8">
        <w:rPr>
          <w:lang w:val="en-AU" w:eastAsia="en-AU"/>
        </w:rPr>
        <w:t>approach</w:t>
      </w:r>
      <w:r w:rsidR="008F5ECF">
        <w:rPr>
          <w:lang w:val="en-AU" w:eastAsia="en-AU"/>
        </w:rPr>
        <w:t>.</w:t>
      </w:r>
    </w:p>
    <w:p w14:paraId="52DDD8D7" w14:textId="7D2FE9FD" w:rsidR="00A3051D" w:rsidRPr="00802B9D" w:rsidRDefault="00A3051D" w:rsidP="00A3051D">
      <w:pPr>
        <w:rPr>
          <w:lang w:val="en-AU" w:eastAsia="en-AU"/>
        </w:rPr>
      </w:pPr>
      <w:r w:rsidRPr="00802B9D">
        <w:rPr>
          <w:lang w:val="en-AU"/>
        </w:rPr>
        <w:t>F</w:t>
      </w:r>
      <w:r w:rsidRPr="00802B9D">
        <w:rPr>
          <w:lang w:val="en-AU" w:eastAsia="en-AU"/>
        </w:rPr>
        <w:t xml:space="preserve">ollowing the retirement of the lead developer of MULTIFAN-CL (Dave Fournier), major developments to the software are envisaged to be less extensive than in recent years. </w:t>
      </w:r>
      <w:r w:rsidR="002459B8">
        <w:rPr>
          <w:lang w:val="en-AU" w:eastAsia="en-AU"/>
        </w:rPr>
        <w:t>I</w:t>
      </w:r>
      <w:r w:rsidRPr="00802B9D">
        <w:rPr>
          <w:lang w:val="en-AU" w:eastAsia="en-AU"/>
        </w:rPr>
        <w:t xml:space="preserve">mplementation of </w:t>
      </w:r>
      <w:r w:rsidR="00802B9D">
        <w:rPr>
          <w:lang w:val="en-AU" w:eastAsia="en-AU"/>
        </w:rPr>
        <w:t xml:space="preserve">appropriate </w:t>
      </w:r>
      <w:r w:rsidRPr="00802B9D">
        <w:rPr>
          <w:lang w:val="en-AU" w:eastAsia="en-AU"/>
        </w:rPr>
        <w:t xml:space="preserve">‘new features’ within tuna assessments are likely to be primarily those adopted </w:t>
      </w:r>
      <w:r w:rsidR="00CB425E">
        <w:rPr>
          <w:lang w:val="en-AU" w:eastAsia="en-AU"/>
        </w:rPr>
        <w:t xml:space="preserve">by SC </w:t>
      </w:r>
      <w:r w:rsidRPr="00802B9D">
        <w:rPr>
          <w:lang w:val="en-AU" w:eastAsia="en-AU"/>
        </w:rPr>
        <w:t>for other assessments in recent years, as endorsed by the independent review of the recent WCPO yellowfin tuna assessment (</w:t>
      </w:r>
      <w:hyperlink r:id="rId13" w:history="1">
        <w:r w:rsidRPr="00802B9D">
          <w:rPr>
            <w:rStyle w:val="Hyperlink"/>
            <w:color w:val="auto"/>
            <w:lang w:val="en-AU" w:eastAsia="en-AU"/>
          </w:rPr>
          <w:t>SC19-SA-WP-01</w:t>
        </w:r>
      </w:hyperlink>
      <w:r w:rsidRPr="00802B9D">
        <w:rPr>
          <w:lang w:val="en-AU" w:eastAsia="en-AU"/>
        </w:rPr>
        <w:t xml:space="preserve">; e.g. the catch conditioned approach, </w:t>
      </w:r>
      <w:r w:rsidR="00722A72">
        <w:rPr>
          <w:lang w:val="en-AU" w:eastAsia="en-AU"/>
        </w:rPr>
        <w:t>alternative approaches to weighting of size composition data, conditional age at length when reliable age data is available etc.</w:t>
      </w:r>
      <w:r w:rsidRPr="00802B9D">
        <w:rPr>
          <w:lang w:val="en-AU" w:eastAsia="en-AU"/>
        </w:rPr>
        <w:t xml:space="preserve">). However, further recommendations made in that review </w:t>
      </w:r>
      <w:r w:rsidR="00722A72">
        <w:rPr>
          <w:lang w:val="en-AU" w:eastAsia="en-AU"/>
        </w:rPr>
        <w:t>may</w:t>
      </w:r>
      <w:r w:rsidR="00722A72" w:rsidRPr="00802B9D">
        <w:rPr>
          <w:lang w:val="en-AU" w:eastAsia="en-AU"/>
        </w:rPr>
        <w:t xml:space="preserve"> </w:t>
      </w:r>
      <w:r w:rsidRPr="00802B9D">
        <w:rPr>
          <w:lang w:val="en-AU" w:eastAsia="en-AU"/>
        </w:rPr>
        <w:t>lead to some additional changes in the assessment approaches over time</w:t>
      </w:r>
      <w:r w:rsidR="00CB425E">
        <w:rPr>
          <w:lang w:val="en-AU" w:eastAsia="en-AU"/>
        </w:rPr>
        <w:t>,</w:t>
      </w:r>
      <w:r w:rsidRPr="00802B9D">
        <w:rPr>
          <w:lang w:val="en-AU" w:eastAsia="en-AU"/>
        </w:rPr>
        <w:t xml:space="preserve"> as well as </w:t>
      </w:r>
      <w:r w:rsidR="00CB425E">
        <w:rPr>
          <w:lang w:val="en-AU" w:eastAsia="en-AU"/>
        </w:rPr>
        <w:t>in</w:t>
      </w:r>
      <w:r w:rsidRPr="00802B9D">
        <w:rPr>
          <w:lang w:val="en-AU" w:eastAsia="en-AU"/>
        </w:rPr>
        <w:t xml:space="preserve"> </w:t>
      </w:r>
      <w:r w:rsidR="00CB425E">
        <w:rPr>
          <w:lang w:val="en-AU" w:eastAsia="en-AU"/>
        </w:rPr>
        <w:t xml:space="preserve">key </w:t>
      </w:r>
      <w:r w:rsidRPr="00802B9D">
        <w:rPr>
          <w:lang w:val="en-AU" w:eastAsia="en-AU"/>
        </w:rPr>
        <w:t>assessment inputs (e.g. treatment of tagging data, development of CPUE indices, growth/maturity/fecundity inputs)</w:t>
      </w:r>
      <w:r w:rsidR="00A814F7">
        <w:rPr>
          <w:lang w:val="en-AU" w:eastAsia="en-AU"/>
        </w:rPr>
        <w:t xml:space="preserve"> directly relevant to the discussion</w:t>
      </w:r>
      <w:r w:rsidRPr="00802B9D">
        <w:rPr>
          <w:lang w:val="en-AU" w:eastAsia="en-AU"/>
        </w:rPr>
        <w:t xml:space="preserve">.  </w:t>
      </w:r>
      <w:r w:rsidR="00722A72">
        <w:rPr>
          <w:lang w:val="en-AU" w:eastAsia="en-AU"/>
        </w:rPr>
        <w:t xml:space="preserve">Furthermore, given the </w:t>
      </w:r>
      <w:r w:rsidR="00122B3A">
        <w:rPr>
          <w:lang w:val="en-AU" w:eastAsia="en-AU"/>
        </w:rPr>
        <w:t>reduced</w:t>
      </w:r>
      <w:r w:rsidR="00722A72">
        <w:rPr>
          <w:lang w:val="en-AU" w:eastAsia="en-AU"/>
        </w:rPr>
        <w:t xml:space="preserve"> capacity for ongoing development of MULTIFAN-CL, consideration and testing of alternative modelling frameworks, </w:t>
      </w:r>
      <w:r w:rsidR="00F36CA3">
        <w:rPr>
          <w:lang w:val="en-AU" w:eastAsia="en-AU"/>
        </w:rPr>
        <w:t>and/</w:t>
      </w:r>
      <w:r w:rsidR="00722A72">
        <w:rPr>
          <w:lang w:val="en-AU" w:eastAsia="en-AU"/>
        </w:rPr>
        <w:t xml:space="preserve">or development of more refined modelling software based on MULTIFAN-CL will be required </w:t>
      </w:r>
      <w:r w:rsidR="00F36CA3">
        <w:rPr>
          <w:lang w:val="en-AU" w:eastAsia="en-AU"/>
        </w:rPr>
        <w:t>in</w:t>
      </w:r>
      <w:r w:rsidR="00722A72">
        <w:rPr>
          <w:lang w:val="en-AU" w:eastAsia="en-AU"/>
        </w:rPr>
        <w:t xml:space="preserve"> the coming years.  </w:t>
      </w:r>
    </w:p>
    <w:p w14:paraId="1A722A40" w14:textId="53A1D1B6" w:rsidR="009824CB" w:rsidRDefault="009824CB" w:rsidP="009824CB">
      <w:pPr>
        <w:pStyle w:val="Heading1"/>
      </w:pPr>
      <w:bookmarkStart w:id="0" w:name="_Ref132270978"/>
      <w:r>
        <w:t>Current arrangements</w:t>
      </w:r>
      <w:r w:rsidR="00E231DE">
        <w:t xml:space="preserve"> and practical considerations</w:t>
      </w:r>
      <w:bookmarkEnd w:id="0"/>
    </w:p>
    <w:p w14:paraId="777F352F" w14:textId="4944711F" w:rsidR="009824CB" w:rsidRDefault="009824CB" w:rsidP="009824CB">
      <w:pPr>
        <w:rPr>
          <w:lang w:val="en-AU" w:eastAsia="en-AU"/>
        </w:rPr>
      </w:pPr>
      <w:r>
        <w:rPr>
          <w:lang w:val="en-AU" w:eastAsia="en-AU"/>
        </w:rPr>
        <w:t xml:space="preserve">The timetable </w:t>
      </w:r>
      <w:r w:rsidR="00802B9D">
        <w:rPr>
          <w:lang w:val="en-AU" w:eastAsia="en-AU"/>
        </w:rPr>
        <w:t>to produce</w:t>
      </w:r>
      <w:r w:rsidR="00A3051D">
        <w:rPr>
          <w:lang w:val="en-AU" w:eastAsia="en-AU"/>
        </w:rPr>
        <w:t xml:space="preserve"> </w:t>
      </w:r>
      <w:r>
        <w:rPr>
          <w:lang w:val="en-AU" w:eastAsia="en-AU"/>
        </w:rPr>
        <w:t xml:space="preserve">WCPFC ‘key tuna’ stock assessments </w:t>
      </w:r>
      <w:r w:rsidR="00A814F7">
        <w:rPr>
          <w:lang w:val="en-AU" w:eastAsia="en-AU"/>
        </w:rPr>
        <w:t xml:space="preserve">and other regular SC papers </w:t>
      </w:r>
      <w:r>
        <w:rPr>
          <w:lang w:val="en-AU" w:eastAsia="en-AU"/>
        </w:rPr>
        <w:t xml:space="preserve">is </w:t>
      </w:r>
      <w:r w:rsidR="00995BFB">
        <w:rPr>
          <w:lang w:val="en-AU" w:eastAsia="en-AU"/>
        </w:rPr>
        <w:t xml:space="preserve">influenced by </w:t>
      </w:r>
      <w:r>
        <w:rPr>
          <w:lang w:val="en-AU" w:eastAsia="en-AU"/>
        </w:rPr>
        <w:t xml:space="preserve">some </w:t>
      </w:r>
      <w:r w:rsidR="00AA5AF6">
        <w:rPr>
          <w:lang w:val="en-AU" w:eastAsia="en-AU"/>
        </w:rPr>
        <w:t>specific</w:t>
      </w:r>
      <w:r>
        <w:rPr>
          <w:lang w:val="en-AU" w:eastAsia="en-AU"/>
        </w:rPr>
        <w:t xml:space="preserve"> parameters:</w:t>
      </w:r>
    </w:p>
    <w:p w14:paraId="3284973B" w14:textId="559982FC" w:rsidR="009824CB" w:rsidRDefault="009824CB" w:rsidP="009824CB">
      <w:pPr>
        <w:pStyle w:val="ListParagraph"/>
        <w:numPr>
          <w:ilvl w:val="0"/>
          <w:numId w:val="4"/>
        </w:numPr>
        <w:rPr>
          <w:lang w:val="en-AU" w:eastAsia="en-AU"/>
        </w:rPr>
      </w:pPr>
      <w:r>
        <w:rPr>
          <w:lang w:val="en-AU" w:eastAsia="en-AU"/>
        </w:rPr>
        <w:t xml:space="preserve">The annual </w:t>
      </w:r>
      <w:r w:rsidR="003D305E">
        <w:rPr>
          <w:lang w:val="en-AU" w:eastAsia="en-AU"/>
        </w:rPr>
        <w:t xml:space="preserve">stock </w:t>
      </w:r>
      <w:r>
        <w:rPr>
          <w:lang w:val="en-AU" w:eastAsia="en-AU"/>
        </w:rPr>
        <w:t>assessment schedule as agreed by SC each year</w:t>
      </w:r>
      <w:r w:rsidR="00A814F7">
        <w:rPr>
          <w:lang w:val="en-AU" w:eastAsia="en-AU"/>
        </w:rPr>
        <w:t>, defining which and how many assessments are to be undertaken</w:t>
      </w:r>
      <w:r w:rsidR="00795269">
        <w:rPr>
          <w:lang w:val="en-AU" w:eastAsia="en-AU"/>
        </w:rPr>
        <w:t>;</w:t>
      </w:r>
    </w:p>
    <w:p w14:paraId="478D98FE" w14:textId="747DC3BC" w:rsidR="00795269" w:rsidRDefault="009824CB" w:rsidP="009824CB">
      <w:pPr>
        <w:pStyle w:val="ListParagraph"/>
        <w:numPr>
          <w:ilvl w:val="0"/>
          <w:numId w:val="4"/>
        </w:numPr>
        <w:rPr>
          <w:lang w:val="en-AU" w:eastAsia="en-AU"/>
        </w:rPr>
      </w:pPr>
      <w:r>
        <w:rPr>
          <w:lang w:val="en-AU" w:eastAsia="en-AU"/>
        </w:rPr>
        <w:lastRenderedPageBreak/>
        <w:t>The data provision deadline of 30</w:t>
      </w:r>
      <w:r w:rsidRPr="009824CB">
        <w:rPr>
          <w:vertAlign w:val="superscript"/>
          <w:lang w:val="en-AU" w:eastAsia="en-AU"/>
        </w:rPr>
        <w:t>th</w:t>
      </w:r>
      <w:r>
        <w:rPr>
          <w:lang w:val="en-AU" w:eastAsia="en-AU"/>
        </w:rPr>
        <w:t xml:space="preserve"> April, as </w:t>
      </w:r>
      <w:r w:rsidR="00795269">
        <w:rPr>
          <w:lang w:val="en-AU" w:eastAsia="en-AU"/>
        </w:rPr>
        <w:t>specified in the ‘Scientific Data to be provided to the Commission’</w:t>
      </w:r>
      <w:r w:rsidR="00A3051D">
        <w:rPr>
          <w:lang w:val="en-AU" w:eastAsia="en-AU"/>
        </w:rPr>
        <w:t xml:space="preserve"> </w:t>
      </w:r>
      <w:r w:rsidR="007A4B3C">
        <w:rPr>
          <w:rStyle w:val="FootnoteReference"/>
          <w:lang w:val="en-AU" w:eastAsia="en-AU"/>
        </w:rPr>
        <w:footnoteReference w:id="2"/>
      </w:r>
      <w:r w:rsidR="00795269">
        <w:rPr>
          <w:lang w:val="en-AU" w:eastAsia="en-AU"/>
        </w:rPr>
        <w:t>;</w:t>
      </w:r>
    </w:p>
    <w:p w14:paraId="0F07CBAB" w14:textId="312B256D" w:rsidR="009824CB" w:rsidRDefault="00795269" w:rsidP="009824CB">
      <w:pPr>
        <w:pStyle w:val="ListParagraph"/>
        <w:numPr>
          <w:ilvl w:val="0"/>
          <w:numId w:val="4"/>
        </w:numPr>
        <w:rPr>
          <w:lang w:val="en-AU" w:eastAsia="en-AU"/>
        </w:rPr>
      </w:pPr>
      <w:r>
        <w:rPr>
          <w:lang w:val="en-AU" w:eastAsia="en-AU"/>
        </w:rPr>
        <w:t xml:space="preserve">The </w:t>
      </w:r>
      <w:r w:rsidR="00FA46A2">
        <w:rPr>
          <w:lang w:val="en-AU" w:eastAsia="en-AU"/>
        </w:rPr>
        <w:t>dates of the SC meeting</w:t>
      </w:r>
      <w:r w:rsidR="00FA46A2">
        <w:rPr>
          <w:rStyle w:val="FootnoteReference"/>
          <w:lang w:val="en-AU" w:eastAsia="en-AU"/>
        </w:rPr>
        <w:footnoteReference w:id="3"/>
      </w:r>
      <w:r w:rsidR="00FA46A2">
        <w:rPr>
          <w:lang w:val="en-AU" w:eastAsia="en-AU"/>
        </w:rPr>
        <w:t xml:space="preserve"> and hence </w:t>
      </w:r>
      <w:r>
        <w:rPr>
          <w:lang w:val="en-AU" w:eastAsia="en-AU"/>
        </w:rPr>
        <w:t xml:space="preserve">deadline for papers to be provided for the Scientific Committee, as detailed in the </w:t>
      </w:r>
      <w:r w:rsidR="00CB425E">
        <w:rPr>
          <w:lang w:val="en-AU" w:eastAsia="en-AU"/>
        </w:rPr>
        <w:t xml:space="preserve">relevant </w:t>
      </w:r>
      <w:r>
        <w:rPr>
          <w:lang w:val="en-AU" w:eastAsia="en-AU"/>
        </w:rPr>
        <w:t>SC Meeting Notice – 18 days in advance of the start of the meeting;</w:t>
      </w:r>
    </w:p>
    <w:p w14:paraId="010F2612" w14:textId="24A2401B" w:rsidR="009824CB" w:rsidRDefault="00795269" w:rsidP="009824CB">
      <w:pPr>
        <w:pStyle w:val="ListParagraph"/>
        <w:numPr>
          <w:ilvl w:val="0"/>
          <w:numId w:val="4"/>
        </w:numPr>
        <w:rPr>
          <w:lang w:val="en-AU" w:eastAsia="en-AU"/>
        </w:rPr>
      </w:pPr>
      <w:r>
        <w:rPr>
          <w:lang w:val="en-AU" w:eastAsia="en-AU"/>
        </w:rPr>
        <w:t>The deliver</w:t>
      </w:r>
      <w:r w:rsidR="00CC7EDC">
        <w:rPr>
          <w:lang w:val="en-AU" w:eastAsia="en-AU"/>
        </w:rPr>
        <w:t>y of</w:t>
      </w:r>
      <w:r>
        <w:rPr>
          <w:lang w:val="en-AU" w:eastAsia="en-AU"/>
        </w:rPr>
        <w:t xml:space="preserve"> the </w:t>
      </w:r>
      <w:r w:rsidR="00967FA8">
        <w:rPr>
          <w:lang w:val="en-AU" w:eastAsia="en-AU"/>
        </w:rPr>
        <w:t>cumulative</w:t>
      </w:r>
      <w:r>
        <w:rPr>
          <w:lang w:val="en-AU" w:eastAsia="en-AU"/>
        </w:rPr>
        <w:t xml:space="preserve"> requests </w:t>
      </w:r>
      <w:r w:rsidR="00A814F7">
        <w:rPr>
          <w:lang w:val="en-AU" w:eastAsia="en-AU"/>
        </w:rPr>
        <w:t xml:space="preserve">received </w:t>
      </w:r>
      <w:r>
        <w:rPr>
          <w:lang w:val="en-AU" w:eastAsia="en-AU"/>
        </w:rPr>
        <w:t>at successive SC meetings</w:t>
      </w:r>
      <w:r w:rsidR="00CB425E" w:rsidRPr="00CB425E">
        <w:rPr>
          <w:lang w:val="en-AU" w:eastAsia="en-AU"/>
        </w:rPr>
        <w:t xml:space="preserve"> </w:t>
      </w:r>
      <w:r w:rsidR="00CB425E">
        <w:rPr>
          <w:lang w:val="en-AU" w:eastAsia="en-AU"/>
        </w:rPr>
        <w:t xml:space="preserve">for </w:t>
      </w:r>
      <w:r w:rsidR="00A814F7">
        <w:rPr>
          <w:lang w:val="en-AU" w:eastAsia="en-AU"/>
        </w:rPr>
        <w:t xml:space="preserve">regular </w:t>
      </w:r>
      <w:r w:rsidR="00967FA8">
        <w:rPr>
          <w:lang w:val="en-AU" w:eastAsia="en-AU"/>
        </w:rPr>
        <w:t xml:space="preserve">reporting of </w:t>
      </w:r>
      <w:r w:rsidR="00CB425E">
        <w:rPr>
          <w:lang w:val="en-AU" w:eastAsia="en-AU"/>
        </w:rPr>
        <w:t>further information</w:t>
      </w:r>
      <w:r w:rsidR="00967FA8">
        <w:rPr>
          <w:lang w:val="en-AU" w:eastAsia="en-AU"/>
        </w:rPr>
        <w:t xml:space="preserve"> following the data </w:t>
      </w:r>
      <w:r w:rsidR="00A814F7">
        <w:rPr>
          <w:lang w:val="en-AU" w:eastAsia="en-AU"/>
        </w:rPr>
        <w:t xml:space="preserve">provision </w:t>
      </w:r>
      <w:r w:rsidR="00967FA8">
        <w:rPr>
          <w:lang w:val="en-AU" w:eastAsia="en-AU"/>
        </w:rPr>
        <w:t>deadline (for example, expansion of the GN-WP-01 paper, South Pacific albacore ‘trends’ paper and ‘indicators’ paper, to name a few)</w:t>
      </w:r>
      <w:r w:rsidR="00FC55F4">
        <w:rPr>
          <w:lang w:val="en-AU" w:eastAsia="en-AU"/>
        </w:rPr>
        <w:t xml:space="preserve"> for which resources must be allocated</w:t>
      </w:r>
      <w:r>
        <w:rPr>
          <w:lang w:val="en-AU" w:eastAsia="en-AU"/>
        </w:rPr>
        <w:t>.</w:t>
      </w:r>
    </w:p>
    <w:p w14:paraId="11BFEBA3" w14:textId="26B7CDFD" w:rsidR="004237F6" w:rsidRDefault="003D305E" w:rsidP="00103C5F">
      <w:pPr>
        <w:rPr>
          <w:lang w:val="en-AU" w:eastAsia="en-AU"/>
        </w:rPr>
      </w:pPr>
      <w:r>
        <w:rPr>
          <w:lang w:val="en-AU" w:eastAsia="en-AU"/>
        </w:rPr>
        <w:t xml:space="preserve">The </w:t>
      </w:r>
      <w:r w:rsidR="00967FA8">
        <w:rPr>
          <w:lang w:val="en-AU" w:eastAsia="en-AU"/>
        </w:rPr>
        <w:t xml:space="preserve">WCPFC science </w:t>
      </w:r>
      <w:r>
        <w:rPr>
          <w:lang w:val="en-AU" w:eastAsia="en-AU"/>
        </w:rPr>
        <w:t xml:space="preserve">data provision deadline </w:t>
      </w:r>
      <w:r w:rsidR="00802B9D">
        <w:rPr>
          <w:lang w:val="en-AU" w:eastAsia="en-AU"/>
        </w:rPr>
        <w:t xml:space="preserve">primarily influences the </w:t>
      </w:r>
      <w:r w:rsidR="00482D53">
        <w:rPr>
          <w:lang w:val="en-AU" w:eastAsia="en-AU"/>
        </w:rPr>
        <w:t xml:space="preserve">availability of </w:t>
      </w:r>
      <w:r w:rsidR="00802B9D">
        <w:rPr>
          <w:lang w:val="en-AU" w:eastAsia="en-AU"/>
        </w:rPr>
        <w:t xml:space="preserve">catch and effort (and hence CPUE) and size composition </w:t>
      </w:r>
      <w:r w:rsidR="00482D53">
        <w:rPr>
          <w:lang w:val="en-AU" w:eastAsia="en-AU"/>
        </w:rPr>
        <w:t>data</w:t>
      </w:r>
      <w:r w:rsidR="00802B9D">
        <w:rPr>
          <w:lang w:val="en-AU" w:eastAsia="en-AU"/>
        </w:rPr>
        <w:t xml:space="preserve">. </w:t>
      </w:r>
      <w:r w:rsidR="00CB425E">
        <w:rPr>
          <w:lang w:val="en-AU" w:eastAsia="en-AU"/>
        </w:rPr>
        <w:t>Th</w:t>
      </w:r>
      <w:r w:rsidR="00482D53">
        <w:rPr>
          <w:lang w:val="en-AU" w:eastAsia="en-AU"/>
        </w:rPr>
        <w:t>is</w:t>
      </w:r>
      <w:r w:rsidR="00CB425E">
        <w:rPr>
          <w:lang w:val="en-AU" w:eastAsia="en-AU"/>
        </w:rPr>
        <w:t xml:space="preserve"> deadline</w:t>
      </w:r>
      <w:r>
        <w:rPr>
          <w:lang w:val="en-AU" w:eastAsia="en-AU"/>
        </w:rPr>
        <w:t xml:space="preserve"> </w:t>
      </w:r>
      <w:r w:rsidR="00CB425E">
        <w:rPr>
          <w:lang w:val="en-AU" w:eastAsia="en-AU"/>
        </w:rPr>
        <w:t xml:space="preserve">particularly </w:t>
      </w:r>
      <w:r>
        <w:rPr>
          <w:lang w:val="en-AU" w:eastAsia="en-AU"/>
        </w:rPr>
        <w:t>affects the skipjack stock assessment, where the most recent year (</w:t>
      </w:r>
      <w:r w:rsidRPr="0080201E">
        <w:rPr>
          <w:i/>
          <w:iCs/>
          <w:lang w:val="en-AU" w:eastAsia="en-AU"/>
        </w:rPr>
        <w:t>y</w:t>
      </w:r>
      <w:r>
        <w:rPr>
          <w:lang w:val="en-AU" w:eastAsia="en-AU"/>
        </w:rPr>
        <w:t xml:space="preserve">-1) is included within the assessment to maximise the information available for this comparatively short-lived tuna stock. This is more feasible given that the major </w:t>
      </w:r>
      <w:r w:rsidR="00B455FD">
        <w:rPr>
          <w:lang w:val="en-AU" w:eastAsia="en-AU"/>
        </w:rPr>
        <w:t xml:space="preserve">fishing </w:t>
      </w:r>
      <w:r>
        <w:rPr>
          <w:lang w:val="en-AU" w:eastAsia="en-AU"/>
        </w:rPr>
        <w:t xml:space="preserve">gears do not remain at sea for long periods. For those </w:t>
      </w:r>
      <w:r w:rsidR="00802B9D">
        <w:rPr>
          <w:lang w:val="en-AU" w:eastAsia="en-AU"/>
        </w:rPr>
        <w:t xml:space="preserve">tuna </w:t>
      </w:r>
      <w:r>
        <w:rPr>
          <w:lang w:val="en-AU" w:eastAsia="en-AU"/>
        </w:rPr>
        <w:t xml:space="preserve">assessments incorporating </w:t>
      </w:r>
      <w:r w:rsidR="00B455FD">
        <w:rPr>
          <w:lang w:val="en-AU" w:eastAsia="en-AU"/>
        </w:rPr>
        <w:t xml:space="preserve">significant amounts of </w:t>
      </w:r>
      <w:r>
        <w:rPr>
          <w:lang w:val="en-AU" w:eastAsia="en-AU"/>
        </w:rPr>
        <w:t>longline data, the last year of the assessment is usually a year earlier (</w:t>
      </w:r>
      <w:r w:rsidRPr="0080201E">
        <w:rPr>
          <w:i/>
          <w:iCs/>
          <w:lang w:val="en-AU" w:eastAsia="en-AU"/>
        </w:rPr>
        <w:t>y</w:t>
      </w:r>
      <w:r>
        <w:rPr>
          <w:lang w:val="en-AU" w:eastAsia="en-AU"/>
        </w:rPr>
        <w:t xml:space="preserve">-2). This reflects lags in receiving data from vessels that may be at sea for long periods. However even in these cases, updates to longline data sets </w:t>
      </w:r>
      <w:r w:rsidR="0080201E">
        <w:rPr>
          <w:lang w:val="en-AU" w:eastAsia="en-AU"/>
        </w:rPr>
        <w:t xml:space="preserve">for recent years </w:t>
      </w:r>
      <w:r>
        <w:rPr>
          <w:lang w:val="en-AU" w:eastAsia="en-AU"/>
        </w:rPr>
        <w:t>may be received late in the year prior to that in which the assessment is performed</w:t>
      </w:r>
      <w:r w:rsidR="0080201E">
        <w:rPr>
          <w:lang w:val="en-AU" w:eastAsia="en-AU"/>
        </w:rPr>
        <w:t xml:space="preserve"> (</w:t>
      </w:r>
      <w:r w:rsidR="0080201E" w:rsidRPr="0080201E">
        <w:rPr>
          <w:i/>
          <w:iCs/>
          <w:lang w:val="en-AU" w:eastAsia="en-AU"/>
        </w:rPr>
        <w:t>y</w:t>
      </w:r>
      <w:r w:rsidR="0080201E">
        <w:rPr>
          <w:lang w:val="en-AU" w:eastAsia="en-AU"/>
        </w:rPr>
        <w:t>-1)</w:t>
      </w:r>
      <w:r>
        <w:rPr>
          <w:lang w:val="en-AU" w:eastAsia="en-AU"/>
        </w:rPr>
        <w:t xml:space="preserve">, which </w:t>
      </w:r>
      <w:r w:rsidR="0080201E">
        <w:rPr>
          <w:lang w:val="en-AU" w:eastAsia="en-AU"/>
        </w:rPr>
        <w:t>influences</w:t>
      </w:r>
      <w:r>
        <w:rPr>
          <w:lang w:val="en-AU" w:eastAsia="en-AU"/>
        </w:rPr>
        <w:t xml:space="preserve"> the time at which </w:t>
      </w:r>
      <w:r w:rsidR="0080201E">
        <w:rPr>
          <w:lang w:val="en-AU" w:eastAsia="en-AU"/>
        </w:rPr>
        <w:t xml:space="preserve">supporting </w:t>
      </w:r>
      <w:r>
        <w:rPr>
          <w:lang w:val="en-AU" w:eastAsia="en-AU"/>
        </w:rPr>
        <w:t>analyses can be</w:t>
      </w:r>
      <w:r w:rsidR="00A814F7">
        <w:rPr>
          <w:lang w:val="en-AU" w:eastAsia="en-AU"/>
        </w:rPr>
        <w:t xml:space="preserve"> based on the ‘finalised’ data set</w:t>
      </w:r>
      <w:r>
        <w:rPr>
          <w:lang w:val="en-AU" w:eastAsia="en-AU"/>
        </w:rPr>
        <w:t>.</w:t>
      </w:r>
      <w:r w:rsidR="004237F6">
        <w:rPr>
          <w:lang w:val="en-AU" w:eastAsia="en-AU"/>
        </w:rPr>
        <w:t xml:space="preserve"> </w:t>
      </w:r>
      <w:r w:rsidR="00122B3A">
        <w:rPr>
          <w:lang w:val="en-AU" w:eastAsia="en-AU"/>
        </w:rPr>
        <w:t xml:space="preserve">Indeed, </w:t>
      </w:r>
      <w:r w:rsidR="004237F6">
        <w:rPr>
          <w:lang w:val="en-AU"/>
        </w:rPr>
        <w:t>updates to data for previous years (</w:t>
      </w:r>
      <w:r w:rsidR="004237F6" w:rsidRPr="00122B3A">
        <w:rPr>
          <w:i/>
          <w:iCs/>
          <w:lang w:val="en-AU"/>
        </w:rPr>
        <w:t>y</w:t>
      </w:r>
      <w:r w:rsidR="004237F6">
        <w:rPr>
          <w:lang w:val="en-AU"/>
        </w:rPr>
        <w:t xml:space="preserve">-2, </w:t>
      </w:r>
      <w:r w:rsidR="004237F6" w:rsidRPr="00122B3A">
        <w:rPr>
          <w:i/>
          <w:iCs/>
          <w:lang w:val="en-AU"/>
        </w:rPr>
        <w:t>y</w:t>
      </w:r>
      <w:r w:rsidR="004237F6">
        <w:rPr>
          <w:lang w:val="en-AU"/>
        </w:rPr>
        <w:t xml:space="preserve">-3, </w:t>
      </w:r>
      <w:r w:rsidR="004237F6" w:rsidRPr="00122B3A">
        <w:rPr>
          <w:i/>
          <w:iCs/>
          <w:lang w:val="en-AU"/>
        </w:rPr>
        <w:t>y</w:t>
      </w:r>
      <w:r w:rsidR="004237F6">
        <w:rPr>
          <w:lang w:val="en-AU"/>
        </w:rPr>
        <w:t>-4, for example) are often provided in the 30</w:t>
      </w:r>
      <w:r w:rsidR="004237F6" w:rsidRPr="00425542">
        <w:rPr>
          <w:vertAlign w:val="superscript"/>
          <w:lang w:val="en-AU"/>
        </w:rPr>
        <w:t>th</w:t>
      </w:r>
      <w:r w:rsidR="004237F6">
        <w:rPr>
          <w:lang w:val="en-AU"/>
        </w:rPr>
        <w:t xml:space="preserve"> April data submissions and it is </w:t>
      </w:r>
      <w:r w:rsidR="004A03AD">
        <w:rPr>
          <w:lang w:val="en-AU"/>
        </w:rPr>
        <w:t xml:space="preserve">very </w:t>
      </w:r>
      <w:r w:rsidR="004237F6">
        <w:rPr>
          <w:lang w:val="en-AU"/>
        </w:rPr>
        <w:t xml:space="preserve">important that </w:t>
      </w:r>
      <w:r w:rsidR="00A402AB">
        <w:rPr>
          <w:lang w:val="en-AU"/>
        </w:rPr>
        <w:t xml:space="preserve">data for </w:t>
      </w:r>
      <w:r w:rsidR="004237F6">
        <w:rPr>
          <w:lang w:val="en-AU"/>
        </w:rPr>
        <w:t xml:space="preserve">these </w:t>
      </w:r>
      <w:r w:rsidR="00A402AB">
        <w:rPr>
          <w:lang w:val="en-AU"/>
        </w:rPr>
        <w:t xml:space="preserve">years </w:t>
      </w:r>
      <w:r w:rsidR="004237F6">
        <w:rPr>
          <w:lang w:val="en-AU"/>
        </w:rPr>
        <w:t xml:space="preserve">are included in </w:t>
      </w:r>
      <w:r w:rsidR="00A402AB">
        <w:rPr>
          <w:lang w:val="en-AU"/>
        </w:rPr>
        <w:t>th</w:t>
      </w:r>
      <w:r w:rsidR="00122B3A">
        <w:rPr>
          <w:lang w:val="en-AU"/>
        </w:rPr>
        <w:t>at</w:t>
      </w:r>
      <w:r w:rsidR="004237F6">
        <w:rPr>
          <w:lang w:val="en-AU"/>
        </w:rPr>
        <w:t xml:space="preserve"> used for the assessments</w:t>
      </w:r>
      <w:r w:rsidR="00122B3A">
        <w:rPr>
          <w:lang w:val="en-AU"/>
        </w:rPr>
        <w:t xml:space="preserve"> - </w:t>
      </w:r>
      <w:r w:rsidR="004A03AD">
        <w:rPr>
          <w:lang w:val="en-AU"/>
        </w:rPr>
        <w:t>probably more important</w:t>
      </w:r>
      <w:r w:rsidR="004237F6">
        <w:rPr>
          <w:lang w:val="en-AU"/>
        </w:rPr>
        <w:t xml:space="preserve"> than the </w:t>
      </w:r>
      <w:r w:rsidR="004A03AD">
        <w:rPr>
          <w:lang w:val="en-AU"/>
        </w:rPr>
        <w:t xml:space="preserve">inclusion of </w:t>
      </w:r>
      <w:r w:rsidR="004237F6">
        <w:rPr>
          <w:lang w:val="en-AU"/>
        </w:rPr>
        <w:t xml:space="preserve">data </w:t>
      </w:r>
      <w:r w:rsidR="004A03AD">
        <w:rPr>
          <w:lang w:val="en-AU"/>
        </w:rPr>
        <w:t xml:space="preserve">for </w:t>
      </w:r>
      <w:r w:rsidR="004237F6">
        <w:rPr>
          <w:lang w:val="en-AU"/>
        </w:rPr>
        <w:t>the most recent calendar year</w:t>
      </w:r>
      <w:r w:rsidR="006D395B">
        <w:rPr>
          <w:lang w:val="en-AU"/>
        </w:rPr>
        <w:t xml:space="preserve"> (</w:t>
      </w:r>
      <w:r w:rsidR="006D395B" w:rsidRPr="00122B3A">
        <w:rPr>
          <w:i/>
          <w:iCs/>
          <w:lang w:val="en-AU"/>
        </w:rPr>
        <w:t>y</w:t>
      </w:r>
      <w:r w:rsidR="006D395B">
        <w:rPr>
          <w:lang w:val="en-AU"/>
        </w:rPr>
        <w:t>-1)</w:t>
      </w:r>
      <w:r w:rsidR="004237F6">
        <w:rPr>
          <w:lang w:val="en-AU"/>
        </w:rPr>
        <w:t>.</w:t>
      </w:r>
      <w:r w:rsidR="004A03AD">
        <w:rPr>
          <w:lang w:val="en-AU"/>
        </w:rPr>
        <w:t xml:space="preserve">  Due to the time loading and checking the latest data provision, </w:t>
      </w:r>
      <w:r w:rsidR="00122B3A">
        <w:rPr>
          <w:lang w:val="en-AU"/>
        </w:rPr>
        <w:t xml:space="preserve">analyses developing assessment inputs and </w:t>
      </w:r>
      <w:r w:rsidR="004A03AD">
        <w:rPr>
          <w:lang w:val="en-AU"/>
        </w:rPr>
        <w:t xml:space="preserve">the assessment model runs </w:t>
      </w:r>
      <w:r w:rsidR="00122B3A">
        <w:rPr>
          <w:lang w:val="en-AU"/>
        </w:rPr>
        <w:t xml:space="preserve">themselves </w:t>
      </w:r>
      <w:r w:rsidR="004A03AD">
        <w:rPr>
          <w:lang w:val="en-AU"/>
        </w:rPr>
        <w:t xml:space="preserve">will not use these updated data (data for </w:t>
      </w:r>
      <w:r w:rsidR="004A03AD" w:rsidRPr="00122B3A">
        <w:rPr>
          <w:i/>
          <w:iCs/>
          <w:lang w:val="en-AU"/>
        </w:rPr>
        <w:t>y</w:t>
      </w:r>
      <w:r w:rsidR="004A03AD">
        <w:rPr>
          <w:lang w:val="en-AU"/>
        </w:rPr>
        <w:t xml:space="preserve">-2, </w:t>
      </w:r>
      <w:r w:rsidR="004A03AD" w:rsidRPr="00122B3A">
        <w:rPr>
          <w:i/>
          <w:iCs/>
          <w:lang w:val="en-AU"/>
        </w:rPr>
        <w:t>y</w:t>
      </w:r>
      <w:r w:rsidR="004A03AD">
        <w:rPr>
          <w:lang w:val="en-AU"/>
        </w:rPr>
        <w:t xml:space="preserve">-3, etc.) until late May at the earliest.   </w:t>
      </w:r>
    </w:p>
    <w:p w14:paraId="2C6860D5" w14:textId="05CDBF66" w:rsidR="00EF4DEC" w:rsidRPr="0069330B" w:rsidRDefault="00EF4DEC" w:rsidP="00103C5F">
      <w:pPr>
        <w:rPr>
          <w:lang w:val="en-AU" w:eastAsia="en-AU"/>
        </w:rPr>
      </w:pPr>
      <w:r w:rsidRPr="0069330B">
        <w:rPr>
          <w:lang w:val="en-AU" w:eastAsia="en-AU"/>
        </w:rPr>
        <w:t xml:space="preserve">Analyses for some assessment inputs could begin </w:t>
      </w:r>
      <w:r w:rsidR="0069330B" w:rsidRPr="0069330B">
        <w:rPr>
          <w:lang w:val="en-AU" w:eastAsia="en-AU"/>
        </w:rPr>
        <w:t>prior to the data submission deadline</w:t>
      </w:r>
      <w:r w:rsidRPr="0069330B">
        <w:rPr>
          <w:lang w:val="en-AU" w:eastAsia="en-AU"/>
        </w:rPr>
        <w:t xml:space="preserve">, with those analyses being subsequently updated </w:t>
      </w:r>
      <w:r w:rsidR="0069330B" w:rsidRPr="0069330B">
        <w:rPr>
          <w:lang w:val="en-AU" w:eastAsia="en-AU"/>
        </w:rPr>
        <w:t xml:space="preserve">as required </w:t>
      </w:r>
      <w:r w:rsidRPr="0069330B">
        <w:rPr>
          <w:lang w:val="en-AU" w:eastAsia="en-AU"/>
        </w:rPr>
        <w:t>once finalised data were available</w:t>
      </w:r>
      <w:r w:rsidR="0069330B" w:rsidRPr="0069330B">
        <w:rPr>
          <w:lang w:val="en-AU" w:eastAsia="en-AU"/>
        </w:rPr>
        <w:t>,</w:t>
      </w:r>
      <w:r w:rsidRPr="0069330B">
        <w:rPr>
          <w:lang w:val="en-AU" w:eastAsia="en-AU"/>
        </w:rPr>
        <w:t xml:space="preserve"> to </w:t>
      </w:r>
      <w:r w:rsidR="00A814F7">
        <w:rPr>
          <w:lang w:val="en-AU" w:eastAsia="en-AU"/>
        </w:rPr>
        <w:t>assist</w:t>
      </w:r>
      <w:r w:rsidRPr="0069330B">
        <w:rPr>
          <w:lang w:val="en-AU" w:eastAsia="en-AU"/>
        </w:rPr>
        <w:t xml:space="preserve"> </w:t>
      </w:r>
      <w:r w:rsidR="00FC55F4">
        <w:rPr>
          <w:lang w:val="en-AU" w:eastAsia="en-AU"/>
        </w:rPr>
        <w:t xml:space="preserve">early </w:t>
      </w:r>
      <w:r w:rsidRPr="0069330B">
        <w:rPr>
          <w:lang w:val="en-AU" w:eastAsia="en-AU"/>
        </w:rPr>
        <w:t xml:space="preserve">SC review. As data </w:t>
      </w:r>
      <w:r w:rsidR="0069330B" w:rsidRPr="0069330B">
        <w:rPr>
          <w:lang w:val="en-AU" w:eastAsia="en-AU"/>
        </w:rPr>
        <w:t xml:space="preserve">updates </w:t>
      </w:r>
      <w:r w:rsidRPr="0069330B">
        <w:rPr>
          <w:lang w:val="en-AU" w:eastAsia="en-AU"/>
        </w:rPr>
        <w:t xml:space="preserve">generally affect the </w:t>
      </w:r>
      <w:r w:rsidR="00FC55F4">
        <w:rPr>
          <w:lang w:val="en-AU" w:eastAsia="en-AU"/>
        </w:rPr>
        <w:t>last</w:t>
      </w:r>
      <w:r w:rsidRPr="0069330B">
        <w:rPr>
          <w:lang w:val="en-AU" w:eastAsia="en-AU"/>
        </w:rPr>
        <w:t xml:space="preserve"> </w:t>
      </w:r>
      <w:r w:rsidR="00F4070A">
        <w:rPr>
          <w:lang w:val="en-AU" w:eastAsia="en-AU"/>
        </w:rPr>
        <w:t xml:space="preserve">few </w:t>
      </w:r>
      <w:r w:rsidRPr="0069330B">
        <w:rPr>
          <w:lang w:val="en-AU" w:eastAsia="en-AU"/>
        </w:rPr>
        <w:t>years of the time series, it might be hoped that the impact on the overall input series would be constrained to that period. However:</w:t>
      </w:r>
    </w:p>
    <w:p w14:paraId="35890E37" w14:textId="5ADB2DA8" w:rsidR="00EF4DEC" w:rsidRPr="0069330B" w:rsidRDefault="00EF4DEC" w:rsidP="00EF4DEC">
      <w:pPr>
        <w:pStyle w:val="ListParagraph"/>
        <w:numPr>
          <w:ilvl w:val="0"/>
          <w:numId w:val="9"/>
        </w:numPr>
        <w:rPr>
          <w:lang w:val="en-AU" w:eastAsia="en-AU"/>
        </w:rPr>
      </w:pPr>
      <w:r w:rsidRPr="0069330B">
        <w:rPr>
          <w:lang w:val="en-AU" w:eastAsia="en-AU"/>
        </w:rPr>
        <w:t xml:space="preserve">Human resources available </w:t>
      </w:r>
      <w:r w:rsidR="0069330B" w:rsidRPr="0069330B">
        <w:rPr>
          <w:lang w:val="en-AU" w:eastAsia="en-AU"/>
        </w:rPr>
        <w:t xml:space="preserve">currently </w:t>
      </w:r>
      <w:r w:rsidRPr="0069330B">
        <w:rPr>
          <w:lang w:val="en-AU" w:eastAsia="en-AU"/>
        </w:rPr>
        <w:t xml:space="preserve">to the </w:t>
      </w:r>
      <w:commentRangeStart w:id="1"/>
      <w:r w:rsidRPr="0069330B">
        <w:rPr>
          <w:lang w:val="en-AU" w:eastAsia="en-AU"/>
        </w:rPr>
        <w:t>SSP</w:t>
      </w:r>
      <w:commentRangeEnd w:id="1"/>
      <w:r w:rsidR="00B227AD">
        <w:rPr>
          <w:rStyle w:val="CommentReference"/>
        </w:rPr>
        <w:commentReference w:id="1"/>
      </w:r>
      <w:r w:rsidRPr="0069330B">
        <w:rPr>
          <w:lang w:val="en-AU" w:eastAsia="en-AU"/>
        </w:rPr>
        <w:t xml:space="preserve"> limit</w:t>
      </w:r>
      <w:r w:rsidR="0069330B" w:rsidRPr="0069330B">
        <w:rPr>
          <w:lang w:val="en-AU" w:eastAsia="en-AU"/>
        </w:rPr>
        <w:t>s</w:t>
      </w:r>
      <w:r w:rsidRPr="0069330B">
        <w:rPr>
          <w:lang w:val="en-AU" w:eastAsia="en-AU"/>
        </w:rPr>
        <w:t xml:space="preserve"> the </w:t>
      </w:r>
      <w:r w:rsidR="0069330B" w:rsidRPr="0069330B">
        <w:rPr>
          <w:lang w:val="en-AU" w:eastAsia="en-AU"/>
        </w:rPr>
        <w:t>practicality</w:t>
      </w:r>
      <w:r w:rsidRPr="0069330B">
        <w:rPr>
          <w:lang w:val="en-AU" w:eastAsia="en-AU"/>
        </w:rPr>
        <w:t xml:space="preserve"> of this approach.</w:t>
      </w:r>
      <w:r w:rsidR="00A814F7" w:rsidRPr="00A814F7">
        <w:rPr>
          <w:lang w:val="en-AU" w:eastAsia="en-AU"/>
        </w:rPr>
        <w:t xml:space="preserve"> </w:t>
      </w:r>
      <w:r w:rsidR="00A814F7">
        <w:rPr>
          <w:lang w:val="en-AU" w:eastAsia="en-AU"/>
        </w:rPr>
        <w:t>Those resources are dedicated to the next assessment(s) in line, with currently limited scope to ‘get ahead’ of the assessment schedule.</w:t>
      </w:r>
      <w:r w:rsidR="002E2358">
        <w:rPr>
          <w:lang w:val="en-AU" w:eastAsia="en-AU"/>
        </w:rPr>
        <w:t xml:space="preserve"> Practical issues of staff turnover, and time spent training new staff on the assessment approaches, are also recognised by the SSP.</w:t>
      </w:r>
    </w:p>
    <w:p w14:paraId="0B1131E5" w14:textId="09788455" w:rsidR="0069330B" w:rsidRDefault="00EF4DEC" w:rsidP="00EF4DEC">
      <w:pPr>
        <w:pStyle w:val="ListParagraph"/>
        <w:numPr>
          <w:ilvl w:val="0"/>
          <w:numId w:val="9"/>
        </w:numPr>
        <w:rPr>
          <w:lang w:val="en-AU" w:eastAsia="en-AU"/>
        </w:rPr>
      </w:pPr>
      <w:r w:rsidRPr="0069330B">
        <w:rPr>
          <w:lang w:val="en-AU" w:eastAsia="en-AU"/>
        </w:rPr>
        <w:t xml:space="preserve">In terms of timing, </w:t>
      </w:r>
      <w:r w:rsidR="008F5ECF">
        <w:rPr>
          <w:lang w:val="en-AU" w:eastAsia="en-AU"/>
        </w:rPr>
        <w:t>(</w:t>
      </w:r>
      <w:r w:rsidRPr="0069330B">
        <w:rPr>
          <w:lang w:val="en-AU" w:eastAsia="en-AU"/>
        </w:rPr>
        <w:t>preliminary</w:t>
      </w:r>
      <w:r w:rsidR="008F5ECF">
        <w:rPr>
          <w:lang w:val="en-AU" w:eastAsia="en-AU"/>
        </w:rPr>
        <w:t>)</w:t>
      </w:r>
      <w:r w:rsidRPr="0069330B">
        <w:rPr>
          <w:lang w:val="en-AU" w:eastAsia="en-AU"/>
        </w:rPr>
        <w:t xml:space="preserve"> </w:t>
      </w:r>
      <w:r w:rsidR="008F5ECF">
        <w:rPr>
          <w:lang w:val="en-AU" w:eastAsia="en-AU"/>
        </w:rPr>
        <w:t xml:space="preserve">analyses must be </w:t>
      </w:r>
      <w:r w:rsidRPr="0069330B">
        <w:rPr>
          <w:lang w:val="en-AU" w:eastAsia="en-AU"/>
        </w:rPr>
        <w:t>run</w:t>
      </w:r>
      <w:r w:rsidR="008F5ECF">
        <w:rPr>
          <w:lang w:val="en-AU" w:eastAsia="en-AU"/>
        </w:rPr>
        <w:t xml:space="preserve"> and described, </w:t>
      </w:r>
      <w:r w:rsidRPr="0069330B">
        <w:rPr>
          <w:lang w:val="en-AU" w:eastAsia="en-AU"/>
        </w:rPr>
        <w:t>and outputs</w:t>
      </w:r>
      <w:r w:rsidR="008F5ECF">
        <w:rPr>
          <w:lang w:val="en-AU" w:eastAsia="en-AU"/>
        </w:rPr>
        <w:t xml:space="preserve"> </w:t>
      </w:r>
      <w:r w:rsidR="00FC55F4">
        <w:rPr>
          <w:lang w:val="en-AU" w:eastAsia="en-AU"/>
        </w:rPr>
        <w:t xml:space="preserve">- </w:t>
      </w:r>
      <w:r w:rsidR="008F5ECF">
        <w:rPr>
          <w:lang w:val="en-AU" w:eastAsia="en-AU"/>
        </w:rPr>
        <w:t>including diagnostics where needed</w:t>
      </w:r>
      <w:r w:rsidR="00FC55F4">
        <w:rPr>
          <w:lang w:val="en-AU" w:eastAsia="en-AU"/>
        </w:rPr>
        <w:t xml:space="preserve"> -</w:t>
      </w:r>
      <w:r w:rsidRPr="0069330B">
        <w:rPr>
          <w:lang w:val="en-AU" w:eastAsia="en-AU"/>
        </w:rPr>
        <w:t xml:space="preserve"> reviewed by SC members in time for any </w:t>
      </w:r>
      <w:r w:rsidR="008F5ECF">
        <w:rPr>
          <w:lang w:val="en-AU" w:eastAsia="en-AU"/>
        </w:rPr>
        <w:t>changes</w:t>
      </w:r>
      <w:r w:rsidRPr="0069330B">
        <w:rPr>
          <w:lang w:val="en-AU" w:eastAsia="en-AU"/>
        </w:rPr>
        <w:t xml:space="preserve"> to be incorporated by the assessment scientist prior to the production of the </w:t>
      </w:r>
      <w:r w:rsidR="008F5ECF">
        <w:rPr>
          <w:lang w:val="en-AU" w:eastAsia="en-AU"/>
        </w:rPr>
        <w:t xml:space="preserve">assessment </w:t>
      </w:r>
      <w:r w:rsidRPr="0069330B">
        <w:rPr>
          <w:lang w:val="en-AU" w:eastAsia="en-AU"/>
        </w:rPr>
        <w:t xml:space="preserve">paper to the SC meeting of that year. </w:t>
      </w:r>
      <w:r w:rsidR="008F5ECF">
        <w:rPr>
          <w:lang w:val="en-AU" w:eastAsia="en-AU"/>
        </w:rPr>
        <w:t>While th</w:t>
      </w:r>
      <w:r w:rsidR="00FC55F4">
        <w:rPr>
          <w:lang w:val="en-AU" w:eastAsia="en-AU"/>
        </w:rPr>
        <w:t>e</w:t>
      </w:r>
      <w:r w:rsidR="008F5ECF">
        <w:rPr>
          <w:lang w:val="en-AU" w:eastAsia="en-AU"/>
        </w:rPr>
        <w:t xml:space="preserve"> production </w:t>
      </w:r>
      <w:r w:rsidR="00FC55F4">
        <w:rPr>
          <w:lang w:val="en-AU" w:eastAsia="en-AU"/>
        </w:rPr>
        <w:t xml:space="preserve">of the preliminary analysis output </w:t>
      </w:r>
      <w:r w:rsidR="008F5ECF">
        <w:rPr>
          <w:lang w:val="en-AU" w:eastAsia="en-AU"/>
        </w:rPr>
        <w:t xml:space="preserve">may be </w:t>
      </w:r>
      <w:r w:rsidR="008F5ECF">
        <w:rPr>
          <w:lang w:val="en-AU" w:eastAsia="en-AU"/>
        </w:rPr>
        <w:lastRenderedPageBreak/>
        <w:t>streamlined, it represents an additional burden on the assessment scientists</w:t>
      </w:r>
      <w:r w:rsidR="00FC55F4">
        <w:rPr>
          <w:lang w:val="en-AU" w:eastAsia="en-AU"/>
        </w:rPr>
        <w:t>, while</w:t>
      </w:r>
      <w:r w:rsidR="008F5ECF">
        <w:rPr>
          <w:lang w:val="en-AU" w:eastAsia="en-AU"/>
        </w:rPr>
        <w:t xml:space="preserve"> analyses may need to be re-run, and new outputs formulated, based on the finalised data set</w:t>
      </w:r>
      <w:r w:rsidR="005E5DD2">
        <w:rPr>
          <w:lang w:val="en-AU" w:eastAsia="en-AU"/>
        </w:rPr>
        <w:t xml:space="preserve"> and any appropriate inputs resulting from the </w:t>
      </w:r>
      <w:r w:rsidR="00FC55F4">
        <w:rPr>
          <w:lang w:val="en-AU" w:eastAsia="en-AU"/>
        </w:rPr>
        <w:t xml:space="preserve">SC </w:t>
      </w:r>
      <w:r w:rsidR="005E5DD2">
        <w:rPr>
          <w:lang w:val="en-AU" w:eastAsia="en-AU"/>
        </w:rPr>
        <w:t>review</w:t>
      </w:r>
      <w:r w:rsidRPr="0069330B">
        <w:rPr>
          <w:lang w:val="en-AU" w:eastAsia="en-AU"/>
        </w:rPr>
        <w:t>.</w:t>
      </w:r>
    </w:p>
    <w:p w14:paraId="3679A0A4" w14:textId="2F195CE6" w:rsidR="00122B3A" w:rsidRPr="0082095D" w:rsidRDefault="00122B3A" w:rsidP="0082095D">
      <w:pPr>
        <w:pStyle w:val="ListParagraph"/>
        <w:numPr>
          <w:ilvl w:val="0"/>
          <w:numId w:val="9"/>
        </w:numPr>
        <w:rPr>
          <w:lang w:val="en-AU" w:eastAsia="en-AU"/>
        </w:rPr>
      </w:pPr>
      <w:r>
        <w:rPr>
          <w:lang w:val="en-AU" w:eastAsia="en-AU"/>
        </w:rPr>
        <w:t>So</w:t>
      </w:r>
      <w:r w:rsidRPr="00122B3A">
        <w:rPr>
          <w:lang w:val="en-AU" w:eastAsia="en-AU"/>
        </w:rPr>
        <w:t xml:space="preserve">me key data sets are not directly accessible to SPC scientists, the most notable of these is the Japanese pole and line fishery operational data that is used to generate CPUE abundance indices for </w:t>
      </w:r>
      <w:r>
        <w:rPr>
          <w:lang w:val="en-AU" w:eastAsia="en-AU"/>
        </w:rPr>
        <w:t xml:space="preserve">the </w:t>
      </w:r>
      <w:r w:rsidRPr="00122B3A">
        <w:rPr>
          <w:lang w:val="en-AU" w:eastAsia="en-AU"/>
        </w:rPr>
        <w:t>skipjack</w:t>
      </w:r>
      <w:r>
        <w:rPr>
          <w:lang w:val="en-AU" w:eastAsia="en-AU"/>
        </w:rPr>
        <w:t xml:space="preserve"> assessment</w:t>
      </w:r>
      <w:r w:rsidRPr="00122B3A">
        <w:rPr>
          <w:lang w:val="en-AU" w:eastAsia="en-AU"/>
        </w:rPr>
        <w:t xml:space="preserve">. Analyses of these data must either be done Japanese scientists </w:t>
      </w:r>
      <w:r>
        <w:rPr>
          <w:lang w:val="en-AU" w:eastAsia="en-AU"/>
        </w:rPr>
        <w:t xml:space="preserve">in collaboration with </w:t>
      </w:r>
      <w:r w:rsidRPr="00122B3A">
        <w:rPr>
          <w:lang w:val="en-AU" w:eastAsia="en-AU"/>
        </w:rPr>
        <w:t>SPC scientists</w:t>
      </w:r>
      <w:r>
        <w:rPr>
          <w:lang w:val="en-AU" w:eastAsia="en-AU"/>
        </w:rPr>
        <w:t xml:space="preserve"> either remotely or in Japan</w:t>
      </w:r>
      <w:r w:rsidRPr="00122B3A">
        <w:rPr>
          <w:lang w:val="en-AU" w:eastAsia="en-AU"/>
        </w:rPr>
        <w:t xml:space="preserve">. This arrangement can lead to delays in the completion of this important input that could otherwise start much earlier in the stock assessment process. This also has implications for the </w:t>
      </w:r>
      <w:r>
        <w:rPr>
          <w:lang w:val="en-AU" w:eastAsia="en-AU"/>
        </w:rPr>
        <w:t xml:space="preserve">interim skipjack management procedure, where </w:t>
      </w:r>
      <w:r w:rsidRPr="00122B3A">
        <w:rPr>
          <w:lang w:val="en-AU" w:eastAsia="en-AU"/>
        </w:rPr>
        <w:t xml:space="preserve">analyses </w:t>
      </w:r>
      <w:r>
        <w:rPr>
          <w:lang w:val="en-AU" w:eastAsia="en-AU"/>
        </w:rPr>
        <w:t xml:space="preserve">of these data are </w:t>
      </w:r>
      <w:r w:rsidRPr="00122B3A">
        <w:rPr>
          <w:lang w:val="en-AU" w:eastAsia="en-AU"/>
        </w:rPr>
        <w:t>required to run the estimation model.</w:t>
      </w:r>
      <w:r>
        <w:rPr>
          <w:lang w:val="en-AU" w:eastAsia="en-AU"/>
        </w:rPr>
        <w:t xml:space="preserve"> Development of </w:t>
      </w:r>
      <w:r w:rsidRPr="00122B3A">
        <w:rPr>
          <w:lang w:val="en-AU" w:eastAsia="en-AU"/>
        </w:rPr>
        <w:t>an MOU with J</w:t>
      </w:r>
      <w:r>
        <w:rPr>
          <w:lang w:val="en-AU" w:eastAsia="en-AU"/>
        </w:rPr>
        <w:t xml:space="preserve">apan </w:t>
      </w:r>
      <w:r w:rsidRPr="00122B3A">
        <w:rPr>
          <w:lang w:val="en-AU" w:eastAsia="en-AU"/>
        </w:rPr>
        <w:t xml:space="preserve">for </w:t>
      </w:r>
      <w:r>
        <w:rPr>
          <w:lang w:val="en-AU" w:eastAsia="en-AU"/>
        </w:rPr>
        <w:t>SSP</w:t>
      </w:r>
      <w:r w:rsidRPr="00122B3A">
        <w:rPr>
          <w:lang w:val="en-AU" w:eastAsia="en-AU"/>
        </w:rPr>
        <w:t xml:space="preserve"> access to </w:t>
      </w:r>
      <w:r>
        <w:rPr>
          <w:lang w:val="en-AU" w:eastAsia="en-AU"/>
        </w:rPr>
        <w:t xml:space="preserve">pole and line </w:t>
      </w:r>
      <w:r w:rsidRPr="00122B3A">
        <w:rPr>
          <w:lang w:val="en-AU" w:eastAsia="en-AU"/>
        </w:rPr>
        <w:t>operational level data</w:t>
      </w:r>
      <w:r>
        <w:rPr>
          <w:lang w:val="en-AU" w:eastAsia="en-AU"/>
        </w:rPr>
        <w:t>,</w:t>
      </w:r>
      <w:r w:rsidRPr="00122B3A">
        <w:rPr>
          <w:lang w:val="en-AU" w:eastAsia="en-AU"/>
        </w:rPr>
        <w:t xml:space="preserve"> similar to th</w:t>
      </w:r>
      <w:r>
        <w:rPr>
          <w:lang w:val="en-AU" w:eastAsia="en-AU"/>
        </w:rPr>
        <w:t xml:space="preserve">at </w:t>
      </w:r>
      <w:r w:rsidRPr="00122B3A">
        <w:rPr>
          <w:lang w:val="en-AU" w:eastAsia="en-AU"/>
        </w:rPr>
        <w:t xml:space="preserve">for </w:t>
      </w:r>
      <w:r>
        <w:rPr>
          <w:lang w:val="en-AU" w:eastAsia="en-AU"/>
        </w:rPr>
        <w:t xml:space="preserve">longline data, </w:t>
      </w:r>
      <w:r w:rsidR="0082095D">
        <w:rPr>
          <w:lang w:val="en-AU" w:eastAsia="en-AU"/>
        </w:rPr>
        <w:t>is desirable.</w:t>
      </w:r>
    </w:p>
    <w:p w14:paraId="26226CC2" w14:textId="0E05EE76" w:rsidR="00EF1CB4" w:rsidRDefault="00802B9D" w:rsidP="00103C5F">
      <w:pPr>
        <w:rPr>
          <w:lang w:val="en-AU" w:eastAsia="en-AU"/>
        </w:rPr>
      </w:pPr>
      <w:r>
        <w:rPr>
          <w:lang w:val="en-AU" w:eastAsia="en-AU"/>
        </w:rPr>
        <w:t xml:space="preserve">In theory, </w:t>
      </w:r>
      <w:r w:rsidR="00CB425E">
        <w:rPr>
          <w:lang w:val="en-AU" w:eastAsia="en-AU"/>
        </w:rPr>
        <w:t>some</w:t>
      </w:r>
      <w:r>
        <w:rPr>
          <w:lang w:val="en-AU" w:eastAsia="en-AU"/>
        </w:rPr>
        <w:t xml:space="preserve"> other key </w:t>
      </w:r>
      <w:r w:rsidR="008F5ECF">
        <w:rPr>
          <w:lang w:val="en-AU" w:eastAsia="en-AU"/>
        </w:rPr>
        <w:t xml:space="preserve">assessment </w:t>
      </w:r>
      <w:r>
        <w:rPr>
          <w:lang w:val="en-AU" w:eastAsia="en-AU"/>
        </w:rPr>
        <w:t>inputs (</w:t>
      </w:r>
      <w:r w:rsidR="008F5ECF">
        <w:rPr>
          <w:lang w:val="en-AU" w:eastAsia="en-AU"/>
        </w:rPr>
        <w:t xml:space="preserve">e.g. </w:t>
      </w:r>
      <w:r>
        <w:rPr>
          <w:lang w:val="en-AU" w:eastAsia="en-AU"/>
        </w:rPr>
        <w:t xml:space="preserve">growth, maturity, </w:t>
      </w:r>
      <w:r w:rsidR="00C60D06">
        <w:rPr>
          <w:lang w:val="en-AU" w:eastAsia="en-AU"/>
        </w:rPr>
        <w:t xml:space="preserve">conversion factors, </w:t>
      </w:r>
      <w:r>
        <w:rPr>
          <w:lang w:val="en-AU" w:eastAsia="en-AU"/>
        </w:rPr>
        <w:t xml:space="preserve">tagging) can be developed in advance of the WCPFC </w:t>
      </w:r>
      <w:r w:rsidR="00CB425E">
        <w:rPr>
          <w:lang w:val="en-AU" w:eastAsia="en-AU"/>
        </w:rPr>
        <w:t>data provision</w:t>
      </w:r>
      <w:r>
        <w:rPr>
          <w:lang w:val="en-AU" w:eastAsia="en-AU"/>
        </w:rPr>
        <w:t xml:space="preserve"> deadline</w:t>
      </w:r>
      <w:r w:rsidR="00752E69">
        <w:rPr>
          <w:lang w:val="en-AU" w:eastAsia="en-AU"/>
        </w:rPr>
        <w:t xml:space="preserve">, particularly since some of these </w:t>
      </w:r>
      <w:r w:rsidR="00CB425E">
        <w:rPr>
          <w:lang w:val="en-AU" w:eastAsia="en-AU"/>
        </w:rPr>
        <w:t xml:space="preserve">estimates </w:t>
      </w:r>
      <w:r w:rsidR="00752E69">
        <w:rPr>
          <w:lang w:val="en-AU" w:eastAsia="en-AU"/>
        </w:rPr>
        <w:t>are assumed to be time-invariant within the assessment</w:t>
      </w:r>
      <w:r w:rsidR="00C60D06">
        <w:rPr>
          <w:lang w:val="en-AU" w:eastAsia="en-AU"/>
        </w:rPr>
        <w:t>, and if no new data have become available require minimal work</w:t>
      </w:r>
      <w:r>
        <w:rPr>
          <w:lang w:val="en-AU" w:eastAsia="en-AU"/>
        </w:rPr>
        <w:t>. However</w:t>
      </w:r>
      <w:r w:rsidR="00EF1CB4">
        <w:rPr>
          <w:lang w:val="en-AU" w:eastAsia="en-AU"/>
        </w:rPr>
        <w:t>:</w:t>
      </w:r>
    </w:p>
    <w:p w14:paraId="753FDF2E" w14:textId="01548E74" w:rsidR="00EF1CB4" w:rsidRDefault="00EF1CB4" w:rsidP="00482D53">
      <w:pPr>
        <w:pStyle w:val="ListParagraph"/>
        <w:numPr>
          <w:ilvl w:val="0"/>
          <w:numId w:val="8"/>
        </w:numPr>
        <w:rPr>
          <w:lang w:val="en-AU" w:eastAsia="en-AU"/>
        </w:rPr>
      </w:pPr>
      <w:r w:rsidRPr="00EF1CB4">
        <w:rPr>
          <w:lang w:val="en-AU" w:eastAsia="en-AU"/>
        </w:rPr>
        <w:t xml:space="preserve">Timetables may be influenced by SC funding cycles, with specific supporting analyses (e.g. development of </w:t>
      </w:r>
      <w:r w:rsidR="00CB425E">
        <w:rPr>
          <w:lang w:val="en-AU" w:eastAsia="en-AU"/>
        </w:rPr>
        <w:t xml:space="preserve">updated </w:t>
      </w:r>
      <w:r w:rsidRPr="00EF1CB4">
        <w:rPr>
          <w:lang w:val="en-AU" w:eastAsia="en-AU"/>
        </w:rPr>
        <w:t>growth estimates</w:t>
      </w:r>
      <w:r w:rsidR="00C60D06">
        <w:rPr>
          <w:lang w:val="en-AU" w:eastAsia="en-AU"/>
        </w:rPr>
        <w:t>, conversion factors etc.</w:t>
      </w:r>
      <w:r w:rsidRPr="00EF1CB4">
        <w:rPr>
          <w:lang w:val="en-AU" w:eastAsia="en-AU"/>
        </w:rPr>
        <w:t xml:space="preserve">) </w:t>
      </w:r>
      <w:r w:rsidR="00482D53">
        <w:rPr>
          <w:lang w:val="en-AU" w:eastAsia="en-AU"/>
        </w:rPr>
        <w:t>requiring</w:t>
      </w:r>
      <w:r w:rsidR="00CB425E">
        <w:rPr>
          <w:lang w:val="en-AU" w:eastAsia="en-AU"/>
        </w:rPr>
        <w:t xml:space="preserve"> </w:t>
      </w:r>
      <w:r w:rsidRPr="00EF1CB4">
        <w:rPr>
          <w:lang w:val="en-AU" w:eastAsia="en-AU"/>
        </w:rPr>
        <w:t xml:space="preserve">agreement of </w:t>
      </w:r>
      <w:r w:rsidR="008F5ECF">
        <w:rPr>
          <w:lang w:val="en-AU" w:eastAsia="en-AU"/>
        </w:rPr>
        <w:t>an</w:t>
      </w:r>
      <w:r w:rsidRPr="00EF1CB4">
        <w:rPr>
          <w:lang w:val="en-AU" w:eastAsia="en-AU"/>
        </w:rPr>
        <w:t xml:space="preserve"> SC budget at the Commission meeting at the end of </w:t>
      </w:r>
      <w:r w:rsidR="00482D53">
        <w:rPr>
          <w:lang w:val="en-AU" w:eastAsia="en-AU"/>
        </w:rPr>
        <w:t>the</w:t>
      </w:r>
      <w:r w:rsidRPr="00EF1CB4">
        <w:rPr>
          <w:lang w:val="en-AU" w:eastAsia="en-AU"/>
        </w:rPr>
        <w:t xml:space="preserve"> year. </w:t>
      </w:r>
      <w:r w:rsidR="00CB425E">
        <w:rPr>
          <w:lang w:val="en-AU" w:eastAsia="en-AU"/>
        </w:rPr>
        <w:t>Enhanced</w:t>
      </w:r>
      <w:r w:rsidRPr="00EF1CB4">
        <w:rPr>
          <w:lang w:val="en-AU" w:eastAsia="en-AU"/>
        </w:rPr>
        <w:t xml:space="preserve"> SC budget planning, aided by </w:t>
      </w:r>
      <w:r w:rsidR="00A70DCA">
        <w:rPr>
          <w:lang w:val="en-AU" w:eastAsia="en-AU"/>
        </w:rPr>
        <w:t>a formally adopted</w:t>
      </w:r>
      <w:r w:rsidR="00A70DCA" w:rsidRPr="00EF1CB4">
        <w:rPr>
          <w:lang w:val="en-AU" w:eastAsia="en-AU"/>
        </w:rPr>
        <w:t xml:space="preserve"> </w:t>
      </w:r>
      <w:r w:rsidRPr="00EF1CB4">
        <w:rPr>
          <w:lang w:val="en-AU" w:eastAsia="en-AU"/>
        </w:rPr>
        <w:t xml:space="preserve">Tuna Research Plan process, </w:t>
      </w:r>
      <w:r w:rsidR="00A70DCA">
        <w:rPr>
          <w:lang w:val="en-AU" w:eastAsia="en-AU"/>
        </w:rPr>
        <w:t>would</w:t>
      </w:r>
      <w:r w:rsidR="00A70DCA" w:rsidRPr="00EF1CB4">
        <w:rPr>
          <w:lang w:val="en-AU" w:eastAsia="en-AU"/>
        </w:rPr>
        <w:t xml:space="preserve"> </w:t>
      </w:r>
      <w:r w:rsidRPr="00EF1CB4">
        <w:rPr>
          <w:lang w:val="en-AU" w:eastAsia="en-AU"/>
        </w:rPr>
        <w:t>assist</w:t>
      </w:r>
      <w:r w:rsidR="00CB425E">
        <w:rPr>
          <w:lang w:val="en-AU" w:eastAsia="en-AU"/>
        </w:rPr>
        <w:t xml:space="preserve"> here</w:t>
      </w:r>
      <w:r w:rsidRPr="00EF1CB4">
        <w:rPr>
          <w:lang w:val="en-AU" w:eastAsia="en-AU"/>
        </w:rPr>
        <w:t>.</w:t>
      </w:r>
    </w:p>
    <w:p w14:paraId="79D4B2BD" w14:textId="1605955A" w:rsidR="00EF1CB4" w:rsidRDefault="00A814F7" w:rsidP="00482D53">
      <w:pPr>
        <w:pStyle w:val="ListParagraph"/>
        <w:numPr>
          <w:ilvl w:val="0"/>
          <w:numId w:val="8"/>
        </w:numPr>
        <w:rPr>
          <w:lang w:val="en-AU" w:eastAsia="en-AU"/>
        </w:rPr>
      </w:pPr>
      <w:r>
        <w:rPr>
          <w:lang w:val="en-AU" w:eastAsia="en-AU"/>
        </w:rPr>
        <w:t>As noted above, t</w:t>
      </w:r>
      <w:r w:rsidR="00A75FC3">
        <w:rPr>
          <w:lang w:val="en-AU" w:eastAsia="en-AU"/>
        </w:rPr>
        <w:t>here are l</w:t>
      </w:r>
      <w:r w:rsidR="00EF1CB4" w:rsidRPr="00EF1CB4">
        <w:rPr>
          <w:lang w:val="en-AU" w:eastAsia="en-AU"/>
        </w:rPr>
        <w:t xml:space="preserve">imited </w:t>
      </w:r>
      <w:r w:rsidR="00A75FC3">
        <w:rPr>
          <w:lang w:val="en-AU" w:eastAsia="en-AU"/>
        </w:rPr>
        <w:t xml:space="preserve">additional </w:t>
      </w:r>
      <w:r w:rsidR="00CB425E">
        <w:rPr>
          <w:lang w:val="en-AU" w:eastAsia="en-AU"/>
        </w:rPr>
        <w:t xml:space="preserve">SSP </w:t>
      </w:r>
      <w:r w:rsidR="00EF1CB4" w:rsidRPr="00EF1CB4">
        <w:rPr>
          <w:lang w:val="en-AU" w:eastAsia="en-AU"/>
        </w:rPr>
        <w:t xml:space="preserve">human resources </w:t>
      </w:r>
      <w:r w:rsidR="00A814FC">
        <w:rPr>
          <w:lang w:val="en-AU" w:eastAsia="en-AU"/>
        </w:rPr>
        <w:t xml:space="preserve">currently available </w:t>
      </w:r>
      <w:r w:rsidR="00EF1CB4" w:rsidRPr="00EF1CB4">
        <w:rPr>
          <w:lang w:val="en-AU" w:eastAsia="en-AU"/>
        </w:rPr>
        <w:t xml:space="preserve">to dedicate to work alongside the </w:t>
      </w:r>
      <w:r w:rsidR="00B455FD">
        <w:rPr>
          <w:lang w:val="en-AU" w:eastAsia="en-AU"/>
        </w:rPr>
        <w:t>immediate</w:t>
      </w:r>
      <w:r w:rsidR="00EF1CB4" w:rsidRPr="00EF1CB4">
        <w:rPr>
          <w:lang w:val="en-AU" w:eastAsia="en-AU"/>
        </w:rPr>
        <w:t xml:space="preserve"> assessment schedule</w:t>
      </w:r>
      <w:r w:rsidR="000810C1">
        <w:rPr>
          <w:lang w:val="en-AU" w:eastAsia="en-AU"/>
        </w:rPr>
        <w:t>. Dedicated staff resources to focus on analyses to improve and prepare input data sets and biological parameters would also free up the assessment leads to focus on model development</w:t>
      </w:r>
      <w:r w:rsidR="007B07EC">
        <w:rPr>
          <w:lang w:val="en-AU" w:eastAsia="en-AU"/>
        </w:rPr>
        <w:t xml:space="preserve"> and improvements based on recommendations/suggestions from previous SC’s and peer reviews.</w:t>
      </w:r>
    </w:p>
    <w:p w14:paraId="6AAE81D0" w14:textId="09F5D920" w:rsidR="00802B9D" w:rsidRPr="00EF1CB4" w:rsidRDefault="00EF1CB4" w:rsidP="00482D53">
      <w:pPr>
        <w:pStyle w:val="ListParagraph"/>
        <w:numPr>
          <w:ilvl w:val="0"/>
          <w:numId w:val="8"/>
        </w:numPr>
        <w:rPr>
          <w:lang w:val="en-AU" w:eastAsia="en-AU"/>
        </w:rPr>
      </w:pPr>
      <w:r>
        <w:rPr>
          <w:lang w:val="en-AU" w:eastAsia="en-AU"/>
        </w:rPr>
        <w:t>D</w:t>
      </w:r>
      <w:r w:rsidR="00802B9D" w:rsidRPr="00EF1CB4">
        <w:rPr>
          <w:lang w:val="en-AU" w:eastAsia="en-AU"/>
        </w:rPr>
        <w:t xml:space="preserve">ependent upon the assessment, the input of regional partners (and IATTC where a pan-Pacific assessment is scheduled) may be needed to deliver assessment inputs: e.g., provision of standardised CPUE time series; estimates of growth; tagging data sets; etc. </w:t>
      </w:r>
      <w:r w:rsidR="008F5ECF" w:rsidRPr="00EF1CB4">
        <w:rPr>
          <w:lang w:val="en-AU" w:eastAsia="en-AU"/>
        </w:rPr>
        <w:t>The</w:t>
      </w:r>
      <w:r w:rsidR="008F5ECF">
        <w:rPr>
          <w:lang w:val="en-AU" w:eastAsia="en-AU"/>
        </w:rPr>
        <w:t>refore,</w:t>
      </w:r>
      <w:r w:rsidR="00B455FD">
        <w:rPr>
          <w:lang w:val="en-AU" w:eastAsia="en-AU"/>
        </w:rPr>
        <w:t xml:space="preserve"> the </w:t>
      </w:r>
      <w:r w:rsidR="00752E69" w:rsidRPr="00EF1CB4">
        <w:rPr>
          <w:lang w:val="en-AU" w:eastAsia="en-AU"/>
        </w:rPr>
        <w:t>timetable</w:t>
      </w:r>
      <w:r w:rsidR="00802B9D" w:rsidRPr="00EF1CB4">
        <w:rPr>
          <w:lang w:val="en-AU" w:eastAsia="en-AU"/>
        </w:rPr>
        <w:t xml:space="preserve"> to deliver assessment inputs </w:t>
      </w:r>
      <w:r w:rsidR="005E5DD2">
        <w:rPr>
          <w:lang w:val="en-AU" w:eastAsia="en-AU"/>
        </w:rPr>
        <w:t xml:space="preserve">and their implications for assessment outcomes </w:t>
      </w:r>
      <w:r w:rsidR="00802B9D" w:rsidRPr="00EF1CB4">
        <w:rPr>
          <w:lang w:val="en-AU" w:eastAsia="en-AU"/>
        </w:rPr>
        <w:t>well in advance of the SC</w:t>
      </w:r>
      <w:r w:rsidR="0059791E">
        <w:rPr>
          <w:lang w:val="en-AU" w:eastAsia="en-AU"/>
        </w:rPr>
        <w:t xml:space="preserve"> meeting</w:t>
      </w:r>
      <w:r w:rsidR="00802B9D" w:rsidRPr="00EF1CB4">
        <w:rPr>
          <w:lang w:val="en-AU" w:eastAsia="en-AU"/>
        </w:rPr>
        <w:t xml:space="preserve"> is not </w:t>
      </w:r>
      <w:r w:rsidR="00A75FC3">
        <w:rPr>
          <w:lang w:val="en-AU" w:eastAsia="en-AU"/>
        </w:rPr>
        <w:t>fully</w:t>
      </w:r>
      <w:r w:rsidR="00802B9D" w:rsidRPr="00EF1CB4">
        <w:rPr>
          <w:lang w:val="en-AU" w:eastAsia="en-AU"/>
        </w:rPr>
        <w:t xml:space="preserve"> within the control of the SSP. </w:t>
      </w:r>
    </w:p>
    <w:p w14:paraId="2C5F2CE3" w14:textId="76FEB64D" w:rsidR="008F5ECF" w:rsidRPr="008F5ECF" w:rsidRDefault="008F5ECF" w:rsidP="008F5ECF">
      <w:pPr>
        <w:rPr>
          <w:lang w:val="en-AU" w:eastAsia="en-AU"/>
        </w:rPr>
      </w:pPr>
      <w:r w:rsidRPr="008F5ECF">
        <w:rPr>
          <w:lang w:val="en-AU" w:eastAsia="en-AU"/>
        </w:rPr>
        <w:t xml:space="preserve">The mechanism through which any preliminary analyses </w:t>
      </w:r>
      <w:r w:rsidR="00A814FC">
        <w:rPr>
          <w:lang w:val="en-AU" w:eastAsia="en-AU"/>
        </w:rPr>
        <w:t xml:space="preserve">might </w:t>
      </w:r>
      <w:r w:rsidRPr="008F5ECF">
        <w:rPr>
          <w:lang w:val="en-AU" w:eastAsia="en-AU"/>
        </w:rPr>
        <w:t>receive ‘early’ SC review also needs to be considered. Ensuring equal opportunities across the SC membership to review preliminary outputs will be important.</w:t>
      </w:r>
    </w:p>
    <w:p w14:paraId="69C6EA25" w14:textId="462B7FE2" w:rsidR="00482D53" w:rsidRDefault="00AA5AF6" w:rsidP="00AB1305">
      <w:pPr>
        <w:rPr>
          <w:lang w:val="en-AU" w:eastAsia="en-AU"/>
        </w:rPr>
      </w:pPr>
      <w:r>
        <w:rPr>
          <w:lang w:val="en-AU" w:eastAsia="en-AU"/>
        </w:rPr>
        <w:t>A</w:t>
      </w:r>
      <w:r w:rsidR="00AB1305">
        <w:rPr>
          <w:lang w:val="en-AU" w:eastAsia="en-AU"/>
        </w:rPr>
        <w:t xml:space="preserve"> current key planning meeting within the regional assessment </w:t>
      </w:r>
      <w:r>
        <w:rPr>
          <w:lang w:val="en-AU" w:eastAsia="en-AU"/>
        </w:rPr>
        <w:t>framework</w:t>
      </w:r>
      <w:r w:rsidR="00AB1305">
        <w:rPr>
          <w:lang w:val="en-AU" w:eastAsia="en-AU"/>
        </w:rPr>
        <w:t xml:space="preserve"> </w:t>
      </w:r>
      <w:r w:rsidR="00995BFB">
        <w:rPr>
          <w:lang w:val="en-AU" w:eastAsia="en-AU"/>
        </w:rPr>
        <w:t xml:space="preserve">for the four ‘key tuna’ </w:t>
      </w:r>
      <w:r w:rsidR="0080201E">
        <w:rPr>
          <w:lang w:val="en-AU" w:eastAsia="en-AU"/>
        </w:rPr>
        <w:t>stocks</w:t>
      </w:r>
      <w:r w:rsidR="00995BFB">
        <w:rPr>
          <w:lang w:val="en-AU" w:eastAsia="en-AU"/>
        </w:rPr>
        <w:t xml:space="preserve"> </w:t>
      </w:r>
      <w:r w:rsidR="00AB1305">
        <w:rPr>
          <w:lang w:val="en-AU" w:eastAsia="en-AU"/>
        </w:rPr>
        <w:t xml:space="preserve">is the </w:t>
      </w:r>
      <w:r w:rsidR="00995BFB">
        <w:rPr>
          <w:lang w:val="en-AU" w:eastAsia="en-AU"/>
        </w:rPr>
        <w:t xml:space="preserve">SPC </w:t>
      </w:r>
      <w:r w:rsidR="00AB1305">
        <w:rPr>
          <w:lang w:val="en-AU" w:eastAsia="en-AU"/>
        </w:rPr>
        <w:t xml:space="preserve">‘Preparatory Workshop for Stock Assessments’ (more commonly the ‘Pre-assessment workshop’ or PAW). An SPC technical meeting, this allows </w:t>
      </w:r>
      <w:r w:rsidR="00802B9D">
        <w:rPr>
          <w:lang w:val="en-AU" w:eastAsia="en-AU"/>
        </w:rPr>
        <w:t>the SSP</w:t>
      </w:r>
      <w:r>
        <w:rPr>
          <w:lang w:val="en-AU" w:eastAsia="en-AU"/>
        </w:rPr>
        <w:t xml:space="preserve"> to present the current thinking on </w:t>
      </w:r>
      <w:r w:rsidR="00103C5F">
        <w:rPr>
          <w:lang w:val="en-AU" w:eastAsia="en-AU"/>
        </w:rPr>
        <w:t xml:space="preserve">data and analyses for </w:t>
      </w:r>
      <w:r>
        <w:rPr>
          <w:lang w:val="en-AU" w:eastAsia="en-AU"/>
        </w:rPr>
        <w:t>the assessments to be performed</w:t>
      </w:r>
      <w:r w:rsidR="00FC55F4">
        <w:rPr>
          <w:lang w:val="en-AU" w:eastAsia="en-AU"/>
        </w:rPr>
        <w:t xml:space="preserve"> that year</w:t>
      </w:r>
      <w:r>
        <w:rPr>
          <w:lang w:val="en-AU" w:eastAsia="en-AU"/>
        </w:rPr>
        <w:t xml:space="preserve">, </w:t>
      </w:r>
      <w:r w:rsidR="00103C5F">
        <w:rPr>
          <w:lang w:val="en-AU" w:eastAsia="en-AU"/>
        </w:rPr>
        <w:t xml:space="preserve">so that </w:t>
      </w:r>
      <w:r w:rsidR="00AB1305">
        <w:rPr>
          <w:lang w:val="en-AU" w:eastAsia="en-AU"/>
        </w:rPr>
        <w:t xml:space="preserve">input and advice </w:t>
      </w:r>
      <w:r w:rsidR="00103C5F">
        <w:rPr>
          <w:lang w:val="en-AU" w:eastAsia="en-AU"/>
        </w:rPr>
        <w:t>can</w:t>
      </w:r>
      <w:r w:rsidR="00AB1305">
        <w:rPr>
          <w:lang w:val="en-AU" w:eastAsia="en-AU"/>
        </w:rPr>
        <w:t xml:space="preserve"> be gained from the region’s scientists. </w:t>
      </w:r>
      <w:r w:rsidR="0015164B">
        <w:rPr>
          <w:lang w:val="en-AU" w:eastAsia="en-AU"/>
        </w:rPr>
        <w:t xml:space="preserve">This meeting is generally held </w:t>
      </w:r>
      <w:r w:rsidR="00995BFB">
        <w:rPr>
          <w:lang w:val="en-AU" w:eastAsia="en-AU"/>
        </w:rPr>
        <w:t xml:space="preserve">in April, </w:t>
      </w:r>
      <w:r w:rsidR="0015164B">
        <w:rPr>
          <w:lang w:val="en-AU" w:eastAsia="en-AU"/>
        </w:rPr>
        <w:t>prior to WCPFC data submission deadlines</w:t>
      </w:r>
      <w:r w:rsidR="00103C5F">
        <w:rPr>
          <w:lang w:val="en-AU" w:eastAsia="en-AU"/>
        </w:rPr>
        <w:t xml:space="preserve"> and the </w:t>
      </w:r>
      <w:r w:rsidR="00A814FC">
        <w:rPr>
          <w:lang w:val="en-AU" w:eastAsia="en-AU"/>
        </w:rPr>
        <w:t xml:space="preserve">ultimate </w:t>
      </w:r>
      <w:r w:rsidR="00103C5F">
        <w:rPr>
          <w:lang w:val="en-AU" w:eastAsia="en-AU"/>
        </w:rPr>
        <w:t xml:space="preserve">development of many of the key input </w:t>
      </w:r>
      <w:r w:rsidR="00601DDC">
        <w:rPr>
          <w:lang w:val="en-AU" w:eastAsia="en-AU"/>
        </w:rPr>
        <w:t xml:space="preserve">data sets and related </w:t>
      </w:r>
      <w:r w:rsidR="00103C5F">
        <w:rPr>
          <w:lang w:val="en-AU" w:eastAsia="en-AU"/>
        </w:rPr>
        <w:t>analyses</w:t>
      </w:r>
      <w:r w:rsidR="00995BFB">
        <w:rPr>
          <w:lang w:val="en-AU" w:eastAsia="en-AU"/>
        </w:rPr>
        <w:t xml:space="preserve">. </w:t>
      </w:r>
      <w:r w:rsidR="0015164B">
        <w:rPr>
          <w:lang w:val="en-AU" w:eastAsia="en-AU"/>
        </w:rPr>
        <w:t xml:space="preserve">PAW </w:t>
      </w:r>
      <w:r w:rsidR="0059791E">
        <w:rPr>
          <w:lang w:val="en-AU" w:eastAsia="en-AU"/>
        </w:rPr>
        <w:t>suggestions</w:t>
      </w:r>
      <w:r w:rsidR="0015164B">
        <w:rPr>
          <w:lang w:val="en-AU" w:eastAsia="en-AU"/>
        </w:rPr>
        <w:t xml:space="preserve"> may not be carried through to the final assessment if </w:t>
      </w:r>
      <w:r w:rsidR="00995BFB">
        <w:rPr>
          <w:lang w:val="en-AU" w:eastAsia="en-AU"/>
        </w:rPr>
        <w:t xml:space="preserve">subsequent investigations find </w:t>
      </w:r>
      <w:r w:rsidR="0015164B">
        <w:rPr>
          <w:lang w:val="en-AU" w:eastAsia="en-AU"/>
        </w:rPr>
        <w:t xml:space="preserve">they are </w:t>
      </w:r>
      <w:r w:rsidR="00995BFB">
        <w:rPr>
          <w:lang w:val="en-AU" w:eastAsia="en-AU"/>
        </w:rPr>
        <w:t xml:space="preserve">too time intensive, or </w:t>
      </w:r>
      <w:r w:rsidR="0015164B">
        <w:rPr>
          <w:lang w:val="en-AU" w:eastAsia="en-AU"/>
        </w:rPr>
        <w:t xml:space="preserve">result in </w:t>
      </w:r>
      <w:r w:rsidR="00B455FD">
        <w:rPr>
          <w:lang w:val="en-AU" w:eastAsia="en-AU"/>
        </w:rPr>
        <w:t xml:space="preserve">what are considered to be </w:t>
      </w:r>
      <w:r w:rsidR="0015164B">
        <w:rPr>
          <w:lang w:val="en-AU" w:eastAsia="en-AU"/>
        </w:rPr>
        <w:t xml:space="preserve">unrealistic </w:t>
      </w:r>
      <w:r w:rsidR="00FC55F4">
        <w:rPr>
          <w:lang w:val="en-AU" w:eastAsia="en-AU"/>
        </w:rPr>
        <w:t xml:space="preserve">assessment </w:t>
      </w:r>
      <w:r w:rsidR="0015164B">
        <w:rPr>
          <w:lang w:val="en-AU" w:eastAsia="en-AU"/>
        </w:rPr>
        <w:t>outcomes.</w:t>
      </w:r>
      <w:r w:rsidR="00771752">
        <w:rPr>
          <w:lang w:val="en-AU" w:eastAsia="en-AU"/>
        </w:rPr>
        <w:t xml:space="preserve"> The PAW may not therefore be consistent with the desires of early SC inputs review.</w:t>
      </w:r>
      <w:r w:rsidR="00A3051D">
        <w:rPr>
          <w:lang w:val="en-AU" w:eastAsia="en-AU"/>
        </w:rPr>
        <w:t xml:space="preserve"> </w:t>
      </w:r>
      <w:r w:rsidR="00771752">
        <w:rPr>
          <w:lang w:val="en-AU" w:eastAsia="en-AU"/>
        </w:rPr>
        <w:t xml:space="preserve">However, </w:t>
      </w:r>
      <w:r w:rsidR="00A814FC">
        <w:rPr>
          <w:lang w:val="en-AU" w:eastAsia="en-AU"/>
        </w:rPr>
        <w:t xml:space="preserve">undertaking </w:t>
      </w:r>
      <w:r w:rsidR="00771752">
        <w:rPr>
          <w:lang w:val="en-AU" w:eastAsia="en-AU"/>
        </w:rPr>
        <w:t>additional meetings will place an additional burden on otherwise extremely occupied assessment scientists. In turn, a</w:t>
      </w:r>
      <w:r w:rsidR="008F5ECF">
        <w:rPr>
          <w:lang w:val="en-AU" w:eastAsia="en-AU"/>
        </w:rPr>
        <w:t xml:space="preserve">s a non-WCPFC meeting, physical attendance is </w:t>
      </w:r>
      <w:r w:rsidR="008F5ECF">
        <w:rPr>
          <w:lang w:val="en-AU" w:eastAsia="en-AU"/>
        </w:rPr>
        <w:lastRenderedPageBreak/>
        <w:t xml:space="preserve">limited to those that can access funds to travel </w:t>
      </w:r>
      <w:r w:rsidR="00A814FC">
        <w:rPr>
          <w:lang w:val="en-AU" w:eastAsia="en-AU"/>
        </w:rPr>
        <w:t xml:space="preserve">to </w:t>
      </w:r>
      <w:r w:rsidR="008F5ECF">
        <w:rPr>
          <w:lang w:val="en-AU" w:eastAsia="en-AU"/>
        </w:rPr>
        <w:t>and stay in Noumea, although the increased use of ‘hybrid’ approaches to meetings may mitigate this.</w:t>
      </w:r>
    </w:p>
    <w:p w14:paraId="3E5F23B8" w14:textId="5CE661D7" w:rsidR="00894138" w:rsidRDefault="00894138" w:rsidP="00894138">
      <w:pPr>
        <w:rPr>
          <w:lang w:val="en-AU" w:eastAsia="en-AU"/>
        </w:rPr>
      </w:pPr>
      <w:r>
        <w:rPr>
          <w:lang w:val="en-AU" w:eastAsia="en-AU"/>
        </w:rPr>
        <w:t xml:space="preserve">Exceptionally, a one-off ‘online PAW’ has been held to discuss key changes in assessments, for example following the finalisation of updated estimates of bigeye growth and preliminary analysis of the implications of that new input data for stock assessment outcomes. However, this has not been a routine event </w:t>
      </w:r>
      <w:r w:rsidR="00771752">
        <w:rPr>
          <w:lang w:val="en-AU" w:eastAsia="en-AU"/>
        </w:rPr>
        <w:t xml:space="preserve">given the </w:t>
      </w:r>
      <w:r>
        <w:rPr>
          <w:lang w:val="en-AU" w:eastAsia="en-AU"/>
        </w:rPr>
        <w:t xml:space="preserve">additional burden </w:t>
      </w:r>
      <w:r w:rsidR="00771752">
        <w:rPr>
          <w:lang w:val="en-AU" w:eastAsia="en-AU"/>
        </w:rPr>
        <w:t xml:space="preserve">it places </w:t>
      </w:r>
      <w:r>
        <w:rPr>
          <w:lang w:val="en-AU" w:eastAsia="en-AU"/>
        </w:rPr>
        <w:t>on assessment scientists.</w:t>
      </w:r>
    </w:p>
    <w:p w14:paraId="620FB88E" w14:textId="52B98785" w:rsidR="00D35068" w:rsidRDefault="00D35068" w:rsidP="00D35068">
      <w:pPr>
        <w:rPr>
          <w:lang w:val="en-AU"/>
        </w:rPr>
      </w:pPr>
      <w:r>
        <w:rPr>
          <w:lang w:val="en-AU" w:eastAsia="en-AU"/>
        </w:rPr>
        <w:t>The independent review of the recent WCPO yellowfin tuna assessment noted some specific recommendations that will provide</w:t>
      </w:r>
      <w:r>
        <w:rPr>
          <w:lang w:val="en-AU"/>
        </w:rPr>
        <w:t xml:space="preserve"> greater clarity in the reporting of assessment model changes, and their impact on the assessment result</w:t>
      </w:r>
      <w:r w:rsidR="00FC55F4">
        <w:rPr>
          <w:lang w:val="en-AU"/>
        </w:rPr>
        <w:t>s</w:t>
      </w:r>
      <w:r>
        <w:rPr>
          <w:lang w:val="en-AU"/>
        </w:rPr>
        <w:t xml:space="preserve"> as part of the stepwise analysis</w:t>
      </w:r>
      <w:r>
        <w:rPr>
          <w:lang w:val="en-AU" w:eastAsia="en-AU"/>
        </w:rPr>
        <w:t>. The</w:t>
      </w:r>
      <w:r w:rsidR="00FC55F4">
        <w:rPr>
          <w:lang w:val="en-AU" w:eastAsia="en-AU"/>
        </w:rPr>
        <w:t xml:space="preserve"> review</w:t>
      </w:r>
      <w:r>
        <w:rPr>
          <w:lang w:val="en-AU" w:eastAsia="en-AU"/>
        </w:rPr>
        <w:t xml:space="preserve"> suggested developing clearer stepwise transitions between the previous assessment and the ‘diagnostic case’ model for the latest assessment. While this represents additional time required for the assessment development process, this should assist SC in understanding the implications of changes to the assessment under consideration.</w:t>
      </w:r>
      <w:r w:rsidRPr="00CC7EDC">
        <w:rPr>
          <w:lang w:val="en-AU"/>
        </w:rPr>
        <w:t xml:space="preserve"> </w:t>
      </w:r>
      <w:r>
        <w:rPr>
          <w:lang w:val="en-AU"/>
        </w:rPr>
        <w:t xml:space="preserve">This will be an aim of future assessment reports. Furthermore, new developments/key changes within assessments are generally highlighted through the provision of a separate Information Paper, or as a specific section within the assessment paper. Ensuring greater clarity in the reporting of these changes, and their impact on the assessment result as part of the stepwise analysis, will </w:t>
      </w:r>
      <w:r w:rsidR="00FC55F4">
        <w:rPr>
          <w:lang w:val="en-AU"/>
        </w:rPr>
        <w:t xml:space="preserve">also </w:t>
      </w:r>
      <w:r>
        <w:rPr>
          <w:lang w:val="en-AU"/>
        </w:rPr>
        <w:t xml:space="preserve">be an aim of future assessment reports. </w:t>
      </w:r>
    </w:p>
    <w:p w14:paraId="5D56B2A1" w14:textId="63926E3B" w:rsidR="00D35068" w:rsidRPr="008F5ECF" w:rsidRDefault="00297BA1" w:rsidP="00894138">
      <w:pPr>
        <w:rPr>
          <w:lang w:val="en-AU"/>
        </w:rPr>
      </w:pPr>
      <w:r>
        <w:rPr>
          <w:lang w:val="en-AU"/>
        </w:rPr>
        <w:t>The yellowfin assessment peer review also recommended that analysts be given more time/greater resources to ensure fuller model exploration, a valuable recommendation that is not necessarily compatible with current constraints.</w:t>
      </w:r>
      <w:r w:rsidRPr="00297BA1">
        <w:rPr>
          <w:lang w:val="en-AU"/>
        </w:rPr>
        <w:t xml:space="preserve"> </w:t>
      </w:r>
    </w:p>
    <w:p w14:paraId="4F643FAF" w14:textId="59BAA31E" w:rsidR="006C076B" w:rsidRDefault="00E231DE" w:rsidP="00E231DE">
      <w:pPr>
        <w:pStyle w:val="Heading1"/>
      </w:pPr>
      <w:r>
        <w:t>Options for providing additional time for SC review</w:t>
      </w:r>
    </w:p>
    <w:p w14:paraId="625AE9CF" w14:textId="3D333DBC" w:rsidR="00E231DE" w:rsidRDefault="00225DAF" w:rsidP="00F53C43">
      <w:pPr>
        <w:rPr>
          <w:lang w:val="en-AU" w:eastAsia="en-AU"/>
        </w:rPr>
      </w:pPr>
      <w:r>
        <w:rPr>
          <w:lang w:val="en-AU" w:eastAsia="en-AU"/>
        </w:rPr>
        <w:t xml:space="preserve">Candidate options that could provide the desired additional time for Scientific Committee review of input analyses prior to the SC meeting are provided in the table below, for discussion. </w:t>
      </w:r>
      <w:r w:rsidR="00E231DE">
        <w:rPr>
          <w:lang w:val="en-AU" w:eastAsia="en-AU"/>
        </w:rPr>
        <w:t>The</w:t>
      </w:r>
      <w:r w:rsidR="00103C5F">
        <w:rPr>
          <w:lang w:val="en-AU" w:eastAsia="en-AU"/>
        </w:rPr>
        <w:t xml:space="preserve"> ideas </w:t>
      </w:r>
      <w:r w:rsidR="00E231DE">
        <w:rPr>
          <w:lang w:val="en-AU" w:eastAsia="en-AU"/>
        </w:rPr>
        <w:t>represent th</w:t>
      </w:r>
      <w:r w:rsidR="00103C5F">
        <w:rPr>
          <w:lang w:val="en-AU" w:eastAsia="en-AU"/>
        </w:rPr>
        <w:t>os</w:t>
      </w:r>
      <w:r w:rsidR="00E231DE">
        <w:rPr>
          <w:lang w:val="en-AU" w:eastAsia="en-AU"/>
        </w:rPr>
        <w:t xml:space="preserve">e of the SSP, and </w:t>
      </w:r>
      <w:r w:rsidR="00771752">
        <w:rPr>
          <w:lang w:val="en-AU" w:eastAsia="en-AU"/>
        </w:rPr>
        <w:t>additional</w:t>
      </w:r>
      <w:r w:rsidR="00E231DE">
        <w:rPr>
          <w:lang w:val="en-AU" w:eastAsia="en-AU"/>
        </w:rPr>
        <w:t xml:space="preserve"> ideas may be </w:t>
      </w:r>
      <w:r>
        <w:rPr>
          <w:lang w:val="en-AU" w:eastAsia="en-AU"/>
        </w:rPr>
        <w:t>captured</w:t>
      </w:r>
      <w:r w:rsidR="00E231DE">
        <w:rPr>
          <w:lang w:val="en-AU" w:eastAsia="en-AU"/>
        </w:rPr>
        <w:t xml:space="preserve">. </w:t>
      </w:r>
      <w:r>
        <w:rPr>
          <w:lang w:val="en-AU" w:eastAsia="en-AU"/>
        </w:rPr>
        <w:t xml:space="preserve">Some </w:t>
      </w:r>
      <w:r w:rsidR="00771752">
        <w:rPr>
          <w:lang w:val="en-AU" w:eastAsia="en-AU"/>
        </w:rPr>
        <w:t>of the</w:t>
      </w:r>
      <w:r w:rsidR="00A814FC">
        <w:rPr>
          <w:lang w:val="en-AU" w:eastAsia="en-AU"/>
        </w:rPr>
        <w:t>se</w:t>
      </w:r>
      <w:r w:rsidR="00771752">
        <w:rPr>
          <w:lang w:val="en-AU" w:eastAsia="en-AU"/>
        </w:rPr>
        <w:t xml:space="preserve"> </w:t>
      </w:r>
      <w:r>
        <w:rPr>
          <w:lang w:val="en-AU" w:eastAsia="en-AU"/>
        </w:rPr>
        <w:t xml:space="preserve">may be </w:t>
      </w:r>
      <w:r w:rsidR="00A814FC">
        <w:rPr>
          <w:lang w:val="en-AU" w:eastAsia="en-AU"/>
        </w:rPr>
        <w:t xml:space="preserve">considered </w:t>
      </w:r>
      <w:r>
        <w:rPr>
          <w:lang w:val="en-AU" w:eastAsia="en-AU"/>
        </w:rPr>
        <w:t>impractical</w:t>
      </w:r>
      <w:r w:rsidR="00A814FC">
        <w:rPr>
          <w:lang w:val="en-AU" w:eastAsia="en-AU"/>
        </w:rPr>
        <w:t>, ineffective</w:t>
      </w:r>
      <w:r>
        <w:rPr>
          <w:lang w:val="en-AU" w:eastAsia="en-AU"/>
        </w:rPr>
        <w:t xml:space="preserve"> </w:t>
      </w:r>
      <w:r w:rsidR="00A814FC">
        <w:rPr>
          <w:lang w:val="en-AU" w:eastAsia="en-AU"/>
        </w:rPr>
        <w:t xml:space="preserve">or undesirable, </w:t>
      </w:r>
      <w:r>
        <w:rPr>
          <w:lang w:val="en-AU" w:eastAsia="en-AU"/>
        </w:rPr>
        <w:t xml:space="preserve">but have been included for completeness. </w:t>
      </w:r>
      <w:r w:rsidR="00E231DE">
        <w:rPr>
          <w:lang w:val="en-AU" w:eastAsia="en-AU"/>
        </w:rPr>
        <w:t xml:space="preserve">The rows in the table are not mutually exclusive </w:t>
      </w:r>
      <w:r w:rsidR="00894138">
        <w:rPr>
          <w:lang w:val="en-AU" w:eastAsia="en-AU"/>
        </w:rPr>
        <w:t xml:space="preserve">- </w:t>
      </w:r>
      <w:r w:rsidR="00E231DE">
        <w:rPr>
          <w:lang w:val="en-AU" w:eastAsia="en-AU"/>
        </w:rPr>
        <w:t xml:space="preserve">adopting more than one approach </w:t>
      </w:r>
      <w:r w:rsidR="00103C5F">
        <w:rPr>
          <w:lang w:val="en-AU" w:eastAsia="en-AU"/>
        </w:rPr>
        <w:t>could</w:t>
      </w:r>
      <w:r w:rsidR="00E231DE">
        <w:rPr>
          <w:lang w:val="en-AU" w:eastAsia="en-AU"/>
        </w:rPr>
        <w:t xml:space="preserve"> further enhance the time available. The options take the view that</w:t>
      </w:r>
      <w:r w:rsidR="00A814FC">
        <w:rPr>
          <w:lang w:val="en-AU" w:eastAsia="en-AU"/>
        </w:rPr>
        <w:t xml:space="preserve"> additional ‘time’ could be created by</w:t>
      </w:r>
      <w:r w:rsidR="00E231DE">
        <w:rPr>
          <w:lang w:val="en-AU" w:eastAsia="en-AU"/>
        </w:rPr>
        <w:t>:</w:t>
      </w:r>
    </w:p>
    <w:p w14:paraId="5F37A3EF" w14:textId="40F23086" w:rsidR="00E231DE" w:rsidRDefault="00E231DE" w:rsidP="00E231DE">
      <w:pPr>
        <w:pStyle w:val="ListParagraph"/>
        <w:numPr>
          <w:ilvl w:val="0"/>
          <w:numId w:val="5"/>
        </w:numPr>
        <w:rPr>
          <w:lang w:val="en-AU" w:eastAsia="en-AU"/>
        </w:rPr>
      </w:pPr>
      <w:r>
        <w:rPr>
          <w:lang w:val="en-AU" w:eastAsia="en-AU"/>
        </w:rPr>
        <w:t>changing existing deadlines;</w:t>
      </w:r>
    </w:p>
    <w:p w14:paraId="102997D8" w14:textId="5854DE47" w:rsidR="00E231DE" w:rsidRDefault="00E231DE" w:rsidP="00E231DE">
      <w:pPr>
        <w:pStyle w:val="ListParagraph"/>
        <w:numPr>
          <w:ilvl w:val="0"/>
          <w:numId w:val="5"/>
        </w:numPr>
        <w:rPr>
          <w:lang w:val="en-AU" w:eastAsia="en-AU"/>
        </w:rPr>
      </w:pPr>
      <w:r>
        <w:rPr>
          <w:lang w:val="en-AU" w:eastAsia="en-AU"/>
        </w:rPr>
        <w:t xml:space="preserve">adjusting the level of work undertaken </w:t>
      </w:r>
      <w:r w:rsidR="00945F67">
        <w:rPr>
          <w:lang w:val="en-AU" w:eastAsia="en-AU"/>
        </w:rPr>
        <w:t>(</w:t>
      </w:r>
      <w:r w:rsidR="0045709E">
        <w:rPr>
          <w:lang w:val="en-AU" w:eastAsia="en-AU"/>
        </w:rPr>
        <w:t>assisted by</w:t>
      </w:r>
      <w:r w:rsidR="00945F67">
        <w:rPr>
          <w:lang w:val="en-AU" w:eastAsia="en-AU"/>
        </w:rPr>
        <w:t xml:space="preserve"> the need to ‘simplify’ assessments noted in previous years)</w:t>
      </w:r>
      <w:r>
        <w:rPr>
          <w:lang w:val="en-AU" w:eastAsia="en-AU"/>
        </w:rPr>
        <w:t>;</w:t>
      </w:r>
    </w:p>
    <w:p w14:paraId="3E0643CF" w14:textId="424A7F70" w:rsidR="00894138" w:rsidRDefault="00E231DE" w:rsidP="00E231DE">
      <w:pPr>
        <w:pStyle w:val="ListParagraph"/>
        <w:numPr>
          <w:ilvl w:val="0"/>
          <w:numId w:val="5"/>
        </w:numPr>
        <w:rPr>
          <w:lang w:val="en-AU" w:eastAsia="en-AU"/>
        </w:rPr>
      </w:pPr>
      <w:r>
        <w:rPr>
          <w:lang w:val="en-AU" w:eastAsia="en-AU"/>
        </w:rPr>
        <w:t>extending the period over which work is undertaken</w:t>
      </w:r>
      <w:r w:rsidR="00894138">
        <w:rPr>
          <w:lang w:val="en-AU" w:eastAsia="en-AU"/>
        </w:rPr>
        <w:t>;</w:t>
      </w:r>
    </w:p>
    <w:p w14:paraId="4C9028CA" w14:textId="3B61E28C" w:rsidR="00E231DE" w:rsidRPr="00E231DE" w:rsidRDefault="00894138" w:rsidP="00E231DE">
      <w:pPr>
        <w:pStyle w:val="ListParagraph"/>
        <w:numPr>
          <w:ilvl w:val="0"/>
          <w:numId w:val="5"/>
        </w:numPr>
        <w:rPr>
          <w:lang w:val="en-AU" w:eastAsia="en-AU"/>
        </w:rPr>
      </w:pPr>
      <w:r>
        <w:rPr>
          <w:lang w:val="en-AU" w:eastAsia="en-AU"/>
        </w:rPr>
        <w:t>increasing the resources available</w:t>
      </w:r>
      <w:r w:rsidR="00E231DE">
        <w:rPr>
          <w:lang w:val="en-AU" w:eastAsia="en-AU"/>
        </w:rPr>
        <w:t>.</w:t>
      </w:r>
    </w:p>
    <w:p w14:paraId="02E44E84" w14:textId="459FEF34" w:rsidR="0059791E" w:rsidRDefault="00297BA1" w:rsidP="00513BC9">
      <w:pPr>
        <w:rPr>
          <w:lang w:val="en-AU"/>
        </w:rPr>
      </w:pPr>
      <w:r w:rsidRPr="0045709E">
        <w:rPr>
          <w:lang w:val="en-AU"/>
        </w:rPr>
        <w:t xml:space="preserve">We </w:t>
      </w:r>
      <w:r>
        <w:rPr>
          <w:lang w:val="en-AU"/>
        </w:rPr>
        <w:t>suggest</w:t>
      </w:r>
      <w:r w:rsidRPr="0045709E">
        <w:rPr>
          <w:lang w:val="en-AU"/>
        </w:rPr>
        <w:t xml:space="preserve"> that the ultimately agreed approach </w:t>
      </w:r>
      <w:r>
        <w:rPr>
          <w:lang w:val="en-AU"/>
        </w:rPr>
        <w:t>should</w:t>
      </w:r>
      <w:r w:rsidRPr="0045709E">
        <w:rPr>
          <w:lang w:val="en-AU"/>
        </w:rPr>
        <w:t xml:space="preserve"> apply to all </w:t>
      </w:r>
      <w:r>
        <w:rPr>
          <w:lang w:val="en-AU"/>
        </w:rPr>
        <w:t xml:space="preserve">inputs to </w:t>
      </w:r>
      <w:r w:rsidRPr="0045709E">
        <w:rPr>
          <w:lang w:val="en-AU"/>
        </w:rPr>
        <w:t xml:space="preserve">assessments being presented to WCPFC </w:t>
      </w:r>
      <w:r>
        <w:rPr>
          <w:lang w:val="en-AU"/>
        </w:rPr>
        <w:t xml:space="preserve">SC, </w:t>
      </w:r>
      <w:r w:rsidRPr="0045709E">
        <w:rPr>
          <w:lang w:val="en-AU"/>
        </w:rPr>
        <w:t xml:space="preserve">to ensure consistency in the information being presented and hence enhancing the ability of Scientific Committee members to evaluate the </w:t>
      </w:r>
      <w:r>
        <w:rPr>
          <w:lang w:val="en-AU"/>
        </w:rPr>
        <w:t>assessment being considered</w:t>
      </w:r>
      <w:r w:rsidRPr="0045709E">
        <w:rPr>
          <w:lang w:val="en-AU"/>
        </w:rPr>
        <w:t>.</w:t>
      </w:r>
    </w:p>
    <w:p w14:paraId="23A87C14" w14:textId="1B3B656C" w:rsidR="00894B53" w:rsidRDefault="00894B53" w:rsidP="00513BC9">
      <w:pPr>
        <w:rPr>
          <w:color w:val="FF0000"/>
          <w:lang w:val="en-AU"/>
        </w:rPr>
      </w:pPr>
      <w:r>
        <w:rPr>
          <w:lang w:val="en-AU"/>
        </w:rPr>
        <w:t>In turn, if implemented, given that there is no guarantee that the options suggested below will achieve the desired results, the efficacy of any SC-determined changes should be under trial and reviewed.</w:t>
      </w:r>
    </w:p>
    <w:p w14:paraId="14C2F69A" w14:textId="77777777" w:rsidR="0059791E" w:rsidRDefault="0059791E" w:rsidP="00513BC9">
      <w:pPr>
        <w:rPr>
          <w:color w:val="FF0000"/>
          <w:lang w:val="en-AU"/>
        </w:rPr>
      </w:pPr>
    </w:p>
    <w:p w14:paraId="0EEF9F8C" w14:textId="77777777" w:rsidR="00E15688" w:rsidRDefault="00E15688" w:rsidP="00513BC9">
      <w:pPr>
        <w:rPr>
          <w:color w:val="FF0000"/>
          <w:lang w:val="en-AU"/>
        </w:rPr>
      </w:pPr>
    </w:p>
    <w:p w14:paraId="5C77029B" w14:textId="77777777" w:rsidR="00E15688" w:rsidRDefault="00E15688" w:rsidP="00513BC9">
      <w:pPr>
        <w:rPr>
          <w:color w:val="FF0000"/>
          <w:lang w:val="en-AU"/>
        </w:rPr>
        <w:sectPr w:rsidR="00E15688" w:rsidSect="002E6A2F">
          <w:footerReference w:type="default" r:id="rId18"/>
          <w:pgSz w:w="11906" w:h="16838"/>
          <w:pgMar w:top="1440" w:right="1440" w:bottom="1440" w:left="1440" w:header="708" w:footer="708" w:gutter="0"/>
          <w:pgNumType w:start="1"/>
          <w:cols w:space="708"/>
          <w:docGrid w:linePitch="360"/>
        </w:sectPr>
      </w:pPr>
    </w:p>
    <w:p w14:paraId="6C499959" w14:textId="69ED55B2" w:rsidR="00DD2B6C" w:rsidRPr="00DD2B6C" w:rsidRDefault="00DD2B6C" w:rsidP="00DD2B6C">
      <w:pPr>
        <w:rPr>
          <w:lang w:val="en-AU"/>
        </w:rPr>
      </w:pPr>
    </w:p>
    <w:tbl>
      <w:tblPr>
        <w:tblStyle w:val="TableGrid"/>
        <w:tblW w:w="0" w:type="auto"/>
        <w:tblInd w:w="-431" w:type="dxa"/>
        <w:tblLook w:val="04A0" w:firstRow="1" w:lastRow="0" w:firstColumn="1" w:lastColumn="0" w:noHBand="0" w:noVBand="1"/>
      </w:tblPr>
      <w:tblGrid>
        <w:gridCol w:w="573"/>
        <w:gridCol w:w="3364"/>
        <w:gridCol w:w="4878"/>
        <w:gridCol w:w="5564"/>
      </w:tblGrid>
      <w:tr w:rsidR="00637AC0" w14:paraId="4F1C001F" w14:textId="3A71E5DC" w:rsidTr="00FA46A2">
        <w:tc>
          <w:tcPr>
            <w:tcW w:w="0" w:type="auto"/>
          </w:tcPr>
          <w:p w14:paraId="70BF92C1" w14:textId="6DCC8367" w:rsidR="00FA46A2" w:rsidRPr="00FE5627" w:rsidRDefault="00FA46A2" w:rsidP="00945193">
            <w:pPr>
              <w:rPr>
                <w:b/>
                <w:bCs/>
                <w:lang w:val="en-AU"/>
              </w:rPr>
            </w:pPr>
            <w:r>
              <w:rPr>
                <w:b/>
                <w:bCs/>
                <w:lang w:val="en-AU"/>
              </w:rPr>
              <w:t>No.</w:t>
            </w:r>
          </w:p>
        </w:tc>
        <w:tc>
          <w:tcPr>
            <w:tcW w:w="0" w:type="auto"/>
          </w:tcPr>
          <w:p w14:paraId="7D22CD95" w14:textId="694AAC44" w:rsidR="00FA46A2" w:rsidRPr="00FE5627" w:rsidRDefault="00FA46A2" w:rsidP="00945193">
            <w:pPr>
              <w:rPr>
                <w:b/>
                <w:bCs/>
                <w:lang w:val="en-AU"/>
              </w:rPr>
            </w:pPr>
            <w:r w:rsidRPr="00FE5627">
              <w:rPr>
                <w:b/>
                <w:bCs/>
                <w:lang w:val="en-AU"/>
              </w:rPr>
              <w:t>Adaptation option</w:t>
            </w:r>
          </w:p>
        </w:tc>
        <w:tc>
          <w:tcPr>
            <w:tcW w:w="0" w:type="auto"/>
          </w:tcPr>
          <w:p w14:paraId="3752E639" w14:textId="11519D9D" w:rsidR="00FA46A2" w:rsidRPr="00FE5627" w:rsidRDefault="00FA46A2" w:rsidP="00945193">
            <w:pPr>
              <w:rPr>
                <w:b/>
                <w:bCs/>
                <w:lang w:val="en-AU"/>
              </w:rPr>
            </w:pPr>
            <w:r>
              <w:rPr>
                <w:b/>
                <w:bCs/>
                <w:lang w:val="en-AU"/>
              </w:rPr>
              <w:t>Benefits</w:t>
            </w:r>
          </w:p>
        </w:tc>
        <w:tc>
          <w:tcPr>
            <w:tcW w:w="0" w:type="auto"/>
          </w:tcPr>
          <w:p w14:paraId="3B35B953" w14:textId="143BE432" w:rsidR="00FA46A2" w:rsidRPr="00FE5627" w:rsidRDefault="00FA46A2" w:rsidP="00945193">
            <w:pPr>
              <w:rPr>
                <w:b/>
                <w:bCs/>
                <w:lang w:val="en-AU"/>
              </w:rPr>
            </w:pPr>
            <w:r>
              <w:rPr>
                <w:b/>
                <w:bCs/>
                <w:lang w:val="en-AU"/>
              </w:rPr>
              <w:t>Drawbacks</w:t>
            </w:r>
          </w:p>
        </w:tc>
      </w:tr>
      <w:tr w:rsidR="00637AC0" w14:paraId="17463741" w14:textId="1BF6C8A7" w:rsidTr="00FA46A2">
        <w:tc>
          <w:tcPr>
            <w:tcW w:w="0" w:type="auto"/>
          </w:tcPr>
          <w:p w14:paraId="12143B44" w14:textId="196AEE51" w:rsidR="00FA46A2" w:rsidRDefault="00FA46A2" w:rsidP="00945193">
            <w:pPr>
              <w:rPr>
                <w:lang w:val="en-AU"/>
              </w:rPr>
            </w:pPr>
            <w:r>
              <w:rPr>
                <w:lang w:val="en-AU"/>
              </w:rPr>
              <w:t>1</w:t>
            </w:r>
          </w:p>
        </w:tc>
        <w:tc>
          <w:tcPr>
            <w:tcW w:w="0" w:type="auto"/>
          </w:tcPr>
          <w:p w14:paraId="5313B0AD" w14:textId="14A1E0B9" w:rsidR="00FA46A2" w:rsidRDefault="00FA46A2" w:rsidP="00945193">
            <w:pPr>
              <w:rPr>
                <w:lang w:val="en-AU"/>
              </w:rPr>
            </w:pPr>
            <w:r>
              <w:rPr>
                <w:lang w:val="en-AU"/>
              </w:rPr>
              <w:t>Move data provision deadline from end April to earlier in the year (and maintain/move SC meeting timing</w:t>
            </w:r>
            <w:r w:rsidR="00894B53">
              <w:rPr>
                <w:lang w:val="en-AU"/>
              </w:rPr>
              <w:t>, #</w:t>
            </w:r>
            <w:r w:rsidR="000E5970">
              <w:rPr>
                <w:lang w:val="en-AU"/>
              </w:rPr>
              <w:t>4</w:t>
            </w:r>
            <w:r>
              <w:rPr>
                <w:lang w:val="en-AU"/>
              </w:rPr>
              <w:t>).</w:t>
            </w:r>
          </w:p>
        </w:tc>
        <w:tc>
          <w:tcPr>
            <w:tcW w:w="0" w:type="auto"/>
          </w:tcPr>
          <w:p w14:paraId="59C3D7A3" w14:textId="24A12368" w:rsidR="00FA46A2" w:rsidRDefault="00FA46A2" w:rsidP="00945193">
            <w:pPr>
              <w:rPr>
                <w:lang w:val="en-AU"/>
              </w:rPr>
            </w:pPr>
            <w:r>
              <w:rPr>
                <w:lang w:val="en-AU"/>
              </w:rPr>
              <w:t>Gives more time for supporting analyses to be performed, reviewed</w:t>
            </w:r>
            <w:r w:rsidR="00225DAF">
              <w:rPr>
                <w:lang w:val="en-AU"/>
              </w:rPr>
              <w:t>, updated</w:t>
            </w:r>
            <w:r>
              <w:rPr>
                <w:lang w:val="en-AU"/>
              </w:rPr>
              <w:t>.</w:t>
            </w:r>
          </w:p>
        </w:tc>
        <w:tc>
          <w:tcPr>
            <w:tcW w:w="0" w:type="auto"/>
          </w:tcPr>
          <w:p w14:paraId="538F9127" w14:textId="18F55317" w:rsidR="00FA46A2" w:rsidRDefault="00FA46A2" w:rsidP="00945193">
            <w:pPr>
              <w:rPr>
                <w:lang w:val="en-AU"/>
              </w:rPr>
            </w:pPr>
            <w:r>
              <w:rPr>
                <w:lang w:val="en-AU"/>
              </w:rPr>
              <w:t xml:space="preserve">Most recent year of data unlikely to be included in the assessment (SKJ) unless option 2 </w:t>
            </w:r>
            <w:r w:rsidR="00225DAF">
              <w:rPr>
                <w:lang w:val="en-AU"/>
              </w:rPr>
              <w:t xml:space="preserve">also </w:t>
            </w:r>
            <w:r>
              <w:rPr>
                <w:lang w:val="en-AU"/>
              </w:rPr>
              <w:t>pursued</w:t>
            </w:r>
            <w:r w:rsidR="00894B53">
              <w:rPr>
                <w:lang w:val="en-AU"/>
              </w:rPr>
              <w:t>.</w:t>
            </w:r>
          </w:p>
          <w:p w14:paraId="50C8BFA5" w14:textId="1681523B" w:rsidR="00FA46A2" w:rsidRDefault="00FA46A2" w:rsidP="00945193">
            <w:pPr>
              <w:rPr>
                <w:lang w:val="en-AU"/>
              </w:rPr>
            </w:pPr>
            <w:r>
              <w:rPr>
                <w:lang w:val="en-AU"/>
              </w:rPr>
              <w:t>Later-in-the-year updates to e.g. longline data may limit supporting analyses for all assessments</w:t>
            </w:r>
            <w:r w:rsidR="00894B53">
              <w:rPr>
                <w:lang w:val="en-AU"/>
              </w:rPr>
              <w:t>.</w:t>
            </w:r>
          </w:p>
          <w:p w14:paraId="356DBC4F" w14:textId="73B45B68" w:rsidR="00FA46A2" w:rsidRDefault="00FA46A2" w:rsidP="00945193">
            <w:pPr>
              <w:rPr>
                <w:lang w:val="en-AU"/>
              </w:rPr>
            </w:pPr>
            <w:r>
              <w:rPr>
                <w:lang w:val="en-AU"/>
              </w:rPr>
              <w:t>Could affect indicators</w:t>
            </w:r>
            <w:r w:rsidR="00894B53">
              <w:rPr>
                <w:lang w:val="en-AU"/>
              </w:rPr>
              <w:t>/</w:t>
            </w:r>
            <w:r>
              <w:rPr>
                <w:lang w:val="en-AU"/>
              </w:rPr>
              <w:t xml:space="preserve">SPA trends papers </w:t>
            </w:r>
            <w:r w:rsidR="00894B53">
              <w:rPr>
                <w:lang w:val="en-AU"/>
              </w:rPr>
              <w:t xml:space="preserve">etc. </w:t>
            </w:r>
            <w:r>
              <w:rPr>
                <w:lang w:val="en-AU"/>
              </w:rPr>
              <w:t>similarly</w:t>
            </w:r>
            <w:r w:rsidR="00894B53">
              <w:rPr>
                <w:lang w:val="en-AU"/>
              </w:rPr>
              <w:t>.</w:t>
            </w:r>
          </w:p>
        </w:tc>
      </w:tr>
      <w:tr w:rsidR="00637AC0" w14:paraId="75597D7B" w14:textId="77777777" w:rsidTr="00FA46A2">
        <w:tc>
          <w:tcPr>
            <w:tcW w:w="0" w:type="auto"/>
          </w:tcPr>
          <w:p w14:paraId="0162A9B9" w14:textId="364552D2" w:rsidR="00FA46A2" w:rsidRDefault="00FA46A2" w:rsidP="00945193">
            <w:pPr>
              <w:rPr>
                <w:lang w:val="en-AU"/>
              </w:rPr>
            </w:pPr>
            <w:r>
              <w:rPr>
                <w:lang w:val="en-AU"/>
              </w:rPr>
              <w:t>2</w:t>
            </w:r>
          </w:p>
        </w:tc>
        <w:tc>
          <w:tcPr>
            <w:tcW w:w="0" w:type="auto"/>
          </w:tcPr>
          <w:p w14:paraId="7FB30B36" w14:textId="2136D9CC" w:rsidR="000E24B4" w:rsidRDefault="00E036E7" w:rsidP="00945193">
            <w:pPr>
              <w:rPr>
                <w:lang w:val="en-AU"/>
              </w:rPr>
            </w:pPr>
            <w:r>
              <w:rPr>
                <w:lang w:val="en-AU"/>
              </w:rPr>
              <w:t xml:space="preserve">Provide data more frequently throughout the year. For example, propose an additional data submission deadline for earlier in the year (e.g. end of February) to cover </w:t>
            </w:r>
          </w:p>
          <w:p w14:paraId="5F8A5541" w14:textId="7E2EA197" w:rsidR="000E24B4" w:rsidRDefault="00E036E7" w:rsidP="0082095D">
            <w:pPr>
              <w:pStyle w:val="ListParagraph"/>
              <w:numPr>
                <w:ilvl w:val="0"/>
                <w:numId w:val="10"/>
              </w:numPr>
              <w:ind w:left="340" w:hanging="340"/>
              <w:rPr>
                <w:lang w:val="en-AU"/>
              </w:rPr>
            </w:pPr>
            <w:r w:rsidRPr="00E036E7">
              <w:rPr>
                <w:lang w:val="en-AU"/>
              </w:rPr>
              <w:t>submission of updated ACE and AGGREGATE data for previous years (</w:t>
            </w:r>
            <w:r w:rsidRPr="0082095D">
              <w:rPr>
                <w:i/>
                <w:iCs/>
                <w:lang w:val="en-AU"/>
              </w:rPr>
              <w:t>y</w:t>
            </w:r>
            <w:r w:rsidRPr="00E036E7">
              <w:rPr>
                <w:lang w:val="en-AU"/>
              </w:rPr>
              <w:t xml:space="preserve">-2, </w:t>
            </w:r>
            <w:r w:rsidRPr="0082095D">
              <w:rPr>
                <w:i/>
                <w:iCs/>
                <w:lang w:val="en-AU"/>
              </w:rPr>
              <w:t>y</w:t>
            </w:r>
            <w:r w:rsidRPr="00E036E7">
              <w:rPr>
                <w:lang w:val="en-AU"/>
              </w:rPr>
              <w:t xml:space="preserve">-3, </w:t>
            </w:r>
            <w:r w:rsidRPr="0082095D">
              <w:rPr>
                <w:i/>
                <w:iCs/>
                <w:lang w:val="en-AU"/>
              </w:rPr>
              <w:t>y</w:t>
            </w:r>
            <w:r w:rsidRPr="00E036E7">
              <w:rPr>
                <w:lang w:val="en-AU"/>
              </w:rPr>
              <w:t>-4, etc.), and</w:t>
            </w:r>
          </w:p>
          <w:p w14:paraId="020BCABC" w14:textId="5C3F7FB2" w:rsidR="00E036E7" w:rsidRPr="000E24B4" w:rsidRDefault="00E036E7" w:rsidP="0082095D">
            <w:pPr>
              <w:pStyle w:val="ListParagraph"/>
              <w:numPr>
                <w:ilvl w:val="0"/>
                <w:numId w:val="10"/>
              </w:numPr>
              <w:ind w:left="340" w:hanging="340"/>
              <w:rPr>
                <w:lang w:val="en-AU"/>
              </w:rPr>
            </w:pPr>
            <w:r w:rsidRPr="000E24B4">
              <w:rPr>
                <w:lang w:val="en-AU"/>
              </w:rPr>
              <w:t>submissions of ACE, AGGREGATE and SIZE data for (</w:t>
            </w:r>
            <w:r w:rsidRPr="0082095D">
              <w:rPr>
                <w:i/>
                <w:iCs/>
                <w:lang w:val="en-AU"/>
              </w:rPr>
              <w:t>y</w:t>
            </w:r>
            <w:r w:rsidRPr="000E24B4">
              <w:rPr>
                <w:lang w:val="en-AU"/>
              </w:rPr>
              <w:t xml:space="preserve">-1) for </w:t>
            </w:r>
            <w:r w:rsidRPr="00A407E3">
              <w:rPr>
                <w:lang w:val="en-AU"/>
              </w:rPr>
              <w:t xml:space="preserve">the </w:t>
            </w:r>
            <w:r w:rsidR="000E5970" w:rsidRPr="00A407E3">
              <w:rPr>
                <w:lang w:val="en-AU"/>
              </w:rPr>
              <w:t>p</w:t>
            </w:r>
            <w:r w:rsidRPr="00A407E3">
              <w:rPr>
                <w:lang w:val="en-AU"/>
              </w:rPr>
              <w:t xml:space="preserve">urse </w:t>
            </w:r>
            <w:r w:rsidR="000E5970" w:rsidRPr="00A407E3">
              <w:rPr>
                <w:lang w:val="en-AU"/>
              </w:rPr>
              <w:t>s</w:t>
            </w:r>
            <w:r w:rsidRPr="00A407E3">
              <w:rPr>
                <w:lang w:val="en-AU"/>
              </w:rPr>
              <w:t>eine</w:t>
            </w:r>
            <w:r w:rsidR="00A407E3">
              <w:rPr>
                <w:lang w:val="en-AU"/>
              </w:rPr>
              <w:t xml:space="preserve"> and </w:t>
            </w:r>
            <w:r w:rsidR="00A407E3" w:rsidRPr="00A407E3">
              <w:rPr>
                <w:lang w:val="en-AU"/>
              </w:rPr>
              <w:t>other key fisheries for skipjack</w:t>
            </w:r>
            <w:r w:rsidRPr="00A407E3">
              <w:rPr>
                <w:lang w:val="en-AU"/>
              </w:rPr>
              <w:t>.</w:t>
            </w:r>
            <w:r w:rsidRPr="000E24B4">
              <w:rPr>
                <w:lang w:val="en-AU"/>
              </w:rPr>
              <w:t xml:space="preserve">    </w:t>
            </w:r>
          </w:p>
          <w:p w14:paraId="6B34B1EE" w14:textId="77777777" w:rsidR="00E036E7" w:rsidRDefault="00E036E7" w:rsidP="00945193">
            <w:pPr>
              <w:rPr>
                <w:lang w:val="en-AU"/>
              </w:rPr>
            </w:pPr>
          </w:p>
          <w:p w14:paraId="4A29976C" w14:textId="1CE10045" w:rsidR="00FA46A2" w:rsidRDefault="00FA46A2" w:rsidP="00945193">
            <w:pPr>
              <w:rPr>
                <w:lang w:val="en-AU"/>
              </w:rPr>
            </w:pPr>
            <w:r>
              <w:rPr>
                <w:lang w:val="en-AU"/>
              </w:rPr>
              <w:t>(</w:t>
            </w:r>
            <w:r w:rsidRPr="00551B52">
              <w:rPr>
                <w:lang w:val="en-AU"/>
              </w:rPr>
              <w:t>see discussions arising from the ER&amp;EMWG on data provision at WCPFC19</w:t>
            </w:r>
            <w:r>
              <w:rPr>
                <w:lang w:val="en-AU"/>
              </w:rPr>
              <w:t>)</w:t>
            </w:r>
            <w:r w:rsidR="00225DAF">
              <w:rPr>
                <w:lang w:val="en-AU"/>
              </w:rPr>
              <w:t>.</w:t>
            </w:r>
          </w:p>
        </w:tc>
        <w:tc>
          <w:tcPr>
            <w:tcW w:w="0" w:type="auto"/>
          </w:tcPr>
          <w:p w14:paraId="1ABF750C" w14:textId="760B948D" w:rsidR="00FA46A2" w:rsidRDefault="00FA46A2" w:rsidP="00945193">
            <w:pPr>
              <w:rPr>
                <w:lang w:val="en-AU"/>
              </w:rPr>
            </w:pPr>
            <w:r>
              <w:rPr>
                <w:lang w:val="en-AU"/>
              </w:rPr>
              <w:t>Allows supporting analyses to be initiated.</w:t>
            </w:r>
          </w:p>
          <w:p w14:paraId="6CF0AA10" w14:textId="77777777" w:rsidR="00E036E7" w:rsidRDefault="00FA46A2" w:rsidP="00945193">
            <w:pPr>
              <w:rPr>
                <w:lang w:val="en-AU"/>
              </w:rPr>
            </w:pPr>
            <w:r>
              <w:rPr>
                <w:lang w:val="en-AU"/>
              </w:rPr>
              <w:t>Internal automatic checking on data entry should improve data quality and reduce manual checking processes.</w:t>
            </w:r>
          </w:p>
          <w:p w14:paraId="634C5EA2" w14:textId="61C03CDF" w:rsidR="00E036E7" w:rsidRDefault="00E036E7" w:rsidP="00945193">
            <w:pPr>
              <w:rPr>
                <w:lang w:val="en-AU"/>
              </w:rPr>
            </w:pPr>
            <w:r>
              <w:rPr>
                <w:lang w:val="en-AU"/>
              </w:rPr>
              <w:t>Data from the purse seine fishery is available in a more timely manner that other fisheries</w:t>
            </w:r>
            <w:r w:rsidR="000E5970">
              <w:rPr>
                <w:lang w:val="en-AU"/>
              </w:rPr>
              <w:t xml:space="preserve"> and would assist skipjack assessments in being as up to date as possible)</w:t>
            </w:r>
            <w:r>
              <w:rPr>
                <w:lang w:val="en-AU"/>
              </w:rPr>
              <w:t>.</w:t>
            </w:r>
          </w:p>
          <w:p w14:paraId="38A2F1F0" w14:textId="3899B286" w:rsidR="00FA46A2" w:rsidRDefault="00E036E7" w:rsidP="00945193">
            <w:pPr>
              <w:rPr>
                <w:lang w:val="en-AU"/>
              </w:rPr>
            </w:pPr>
            <w:r>
              <w:rPr>
                <w:lang w:val="en-AU"/>
              </w:rPr>
              <w:t xml:space="preserve">Updates to data from previous years </w:t>
            </w:r>
            <w:r w:rsidRPr="00E036E7">
              <w:rPr>
                <w:lang w:val="en-AU"/>
              </w:rPr>
              <w:t>(</w:t>
            </w:r>
            <w:r w:rsidRPr="0082095D">
              <w:rPr>
                <w:i/>
                <w:iCs/>
                <w:lang w:val="en-AU"/>
              </w:rPr>
              <w:t>y</w:t>
            </w:r>
            <w:r w:rsidRPr="00E036E7">
              <w:rPr>
                <w:lang w:val="en-AU"/>
              </w:rPr>
              <w:t xml:space="preserve">-2, </w:t>
            </w:r>
            <w:r w:rsidRPr="0082095D">
              <w:rPr>
                <w:i/>
                <w:iCs/>
                <w:lang w:val="en-AU"/>
              </w:rPr>
              <w:t>y</w:t>
            </w:r>
            <w:r w:rsidRPr="00E036E7">
              <w:rPr>
                <w:lang w:val="en-AU"/>
              </w:rPr>
              <w:t xml:space="preserve">-3, </w:t>
            </w:r>
            <w:r w:rsidRPr="0082095D">
              <w:rPr>
                <w:i/>
                <w:iCs/>
                <w:lang w:val="en-AU"/>
              </w:rPr>
              <w:t>y</w:t>
            </w:r>
            <w:r w:rsidRPr="00E036E7">
              <w:rPr>
                <w:lang w:val="en-AU"/>
              </w:rPr>
              <w:t>-4</w:t>
            </w:r>
            <w:r>
              <w:rPr>
                <w:lang w:val="en-AU"/>
              </w:rPr>
              <w:t>) should usually be available for this earlier deadline</w:t>
            </w:r>
            <w:r w:rsidR="000E5970">
              <w:rPr>
                <w:lang w:val="en-AU"/>
              </w:rPr>
              <w:t xml:space="preserve"> to assist in assessments for other stocks</w:t>
            </w:r>
            <w:r>
              <w:rPr>
                <w:lang w:val="en-AU"/>
              </w:rPr>
              <w:t xml:space="preserve">. </w:t>
            </w:r>
            <w:r w:rsidR="00FA46A2">
              <w:rPr>
                <w:lang w:val="en-AU"/>
              </w:rPr>
              <w:t xml:space="preserve"> </w:t>
            </w:r>
          </w:p>
        </w:tc>
        <w:tc>
          <w:tcPr>
            <w:tcW w:w="0" w:type="auto"/>
          </w:tcPr>
          <w:p w14:paraId="6F994A0F" w14:textId="77777777" w:rsidR="00FA46A2" w:rsidRDefault="00FA46A2" w:rsidP="00945193">
            <w:pPr>
              <w:rPr>
                <w:lang w:val="en-AU"/>
              </w:rPr>
            </w:pPr>
            <w:r>
              <w:rPr>
                <w:lang w:val="en-AU"/>
              </w:rPr>
              <w:t>Region-wide and consistent adoption of ER required.</w:t>
            </w:r>
          </w:p>
          <w:p w14:paraId="0E966E1B" w14:textId="77777777" w:rsidR="00FA46A2" w:rsidRDefault="00FA46A2" w:rsidP="00945193">
            <w:pPr>
              <w:rPr>
                <w:lang w:val="en-AU"/>
              </w:rPr>
            </w:pPr>
            <w:r>
              <w:rPr>
                <w:lang w:val="en-AU"/>
              </w:rPr>
              <w:t>Data checking processes need to be undertaken rapidly.</w:t>
            </w:r>
          </w:p>
          <w:p w14:paraId="5E2846A6" w14:textId="463288C6" w:rsidR="000E5970" w:rsidRDefault="000E5970" w:rsidP="00945193">
            <w:pPr>
              <w:rPr>
                <w:lang w:val="en-AU"/>
              </w:rPr>
            </w:pPr>
            <w:r>
              <w:rPr>
                <w:lang w:val="en-AU"/>
              </w:rPr>
              <w:t>Improves ability to undertake analyses by 2 months only.</w:t>
            </w:r>
          </w:p>
        </w:tc>
      </w:tr>
      <w:tr w:rsidR="000F3367" w14:paraId="713485D5" w14:textId="77777777" w:rsidTr="00E036E7">
        <w:tc>
          <w:tcPr>
            <w:tcW w:w="852" w:type="dxa"/>
          </w:tcPr>
          <w:p w14:paraId="3E876A5A" w14:textId="623D5063" w:rsidR="00E036E7" w:rsidRDefault="00E036E7" w:rsidP="00945193">
            <w:pPr>
              <w:rPr>
                <w:lang w:val="en-AU"/>
              </w:rPr>
            </w:pPr>
            <w:r>
              <w:rPr>
                <w:lang w:val="en-AU"/>
              </w:rPr>
              <w:t>3</w:t>
            </w:r>
          </w:p>
        </w:tc>
        <w:tc>
          <w:tcPr>
            <w:tcW w:w="3827" w:type="dxa"/>
          </w:tcPr>
          <w:p w14:paraId="355EF34D" w14:textId="337EED9F" w:rsidR="00E036E7" w:rsidRDefault="00E036E7" w:rsidP="00945193">
            <w:pPr>
              <w:rPr>
                <w:lang w:val="en-AU"/>
              </w:rPr>
            </w:pPr>
            <w:r>
              <w:rPr>
                <w:lang w:val="en-AU"/>
              </w:rPr>
              <w:t>Adopt mechanisms for more efficient data provisions, including:</w:t>
            </w:r>
          </w:p>
          <w:p w14:paraId="2DA180D4" w14:textId="76F99470" w:rsidR="00E036E7" w:rsidRDefault="00E036E7" w:rsidP="00E036E7">
            <w:pPr>
              <w:pStyle w:val="ListParagraph"/>
              <w:numPr>
                <w:ilvl w:val="0"/>
                <w:numId w:val="11"/>
              </w:numPr>
              <w:contextualSpacing w:val="0"/>
              <w:jc w:val="left"/>
              <w:rPr>
                <w:rFonts w:eastAsia="Times New Roman"/>
              </w:rPr>
            </w:pPr>
            <w:r>
              <w:rPr>
                <w:rFonts w:eastAsia="Times New Roman"/>
              </w:rPr>
              <w:t xml:space="preserve">Guidelines for standardised structure/file layouts for Annual catch estimates and aggregate catch/effort data are used by countries to submit their data. </w:t>
            </w:r>
          </w:p>
          <w:p w14:paraId="6C07D576" w14:textId="6114192C" w:rsidR="00E036E7" w:rsidRPr="002E2358" w:rsidRDefault="00E036E7" w:rsidP="00945193">
            <w:pPr>
              <w:pStyle w:val="ListParagraph"/>
              <w:numPr>
                <w:ilvl w:val="0"/>
                <w:numId w:val="11"/>
              </w:numPr>
              <w:contextualSpacing w:val="0"/>
              <w:jc w:val="left"/>
              <w:rPr>
                <w:rFonts w:eastAsia="Times New Roman"/>
              </w:rPr>
            </w:pPr>
            <w:r>
              <w:rPr>
                <w:rFonts w:eastAsia="Times New Roman"/>
              </w:rPr>
              <w:lastRenderedPageBreak/>
              <w:t xml:space="preserve">Consideration </w:t>
            </w:r>
            <w:r w:rsidR="004F4427">
              <w:rPr>
                <w:rFonts w:eastAsia="Times New Roman"/>
              </w:rPr>
              <w:t>of</w:t>
            </w:r>
            <w:r>
              <w:rPr>
                <w:rFonts w:eastAsia="Times New Roman"/>
              </w:rPr>
              <w:t xml:space="preserve"> a new portal/app on the WCPFC web site for CCMs to enter/edit/manage their ACE data submissions.</w:t>
            </w:r>
          </w:p>
        </w:tc>
        <w:tc>
          <w:tcPr>
            <w:tcW w:w="4779" w:type="dxa"/>
          </w:tcPr>
          <w:p w14:paraId="63D32001" w14:textId="49F18857" w:rsidR="000E24B4" w:rsidRDefault="000E24B4" w:rsidP="000E24B4">
            <w:pPr>
              <w:jc w:val="left"/>
              <w:rPr>
                <w:rFonts w:eastAsia="Times New Roman"/>
              </w:rPr>
            </w:pPr>
            <w:r>
              <w:rPr>
                <w:rFonts w:eastAsia="Times New Roman"/>
              </w:rPr>
              <w:lastRenderedPageBreak/>
              <w:t>Saves time on loading and checking the data submission in</w:t>
            </w:r>
            <w:r w:rsidR="004F4427">
              <w:rPr>
                <w:rFonts w:eastAsia="Times New Roman"/>
              </w:rPr>
              <w:t>to</w:t>
            </w:r>
            <w:r>
              <w:rPr>
                <w:rFonts w:eastAsia="Times New Roman"/>
              </w:rPr>
              <w:t xml:space="preserve"> the WCPFC Databases. </w:t>
            </w:r>
          </w:p>
          <w:p w14:paraId="0394F6BF" w14:textId="222C72B4" w:rsidR="00E036E7" w:rsidRPr="0082095D" w:rsidRDefault="004F4427" w:rsidP="0082095D">
            <w:pPr>
              <w:jc w:val="left"/>
              <w:rPr>
                <w:rFonts w:eastAsia="Times New Roman"/>
              </w:rPr>
            </w:pPr>
            <w:r>
              <w:rPr>
                <w:rFonts w:eastAsia="Times New Roman"/>
              </w:rPr>
              <w:t>A</w:t>
            </w:r>
            <w:r w:rsidR="00E036E7" w:rsidRPr="0082095D">
              <w:rPr>
                <w:rFonts w:eastAsia="Times New Roman"/>
              </w:rPr>
              <w:t xml:space="preserve">pproach is consistent with the requirement to submit </w:t>
            </w:r>
            <w:r>
              <w:rPr>
                <w:rFonts w:eastAsia="Times New Roman"/>
              </w:rPr>
              <w:t xml:space="preserve">standardised </w:t>
            </w:r>
            <w:r w:rsidR="00E036E7" w:rsidRPr="0082095D">
              <w:rPr>
                <w:rFonts w:eastAsia="Times New Roman"/>
              </w:rPr>
              <w:t>operational catch/effort and observer data according to the WCPFC ER SSPs and the recent update to the Scientific data to be provided to the Commission (ANNEX 2).</w:t>
            </w:r>
          </w:p>
        </w:tc>
        <w:tc>
          <w:tcPr>
            <w:tcW w:w="4921" w:type="dxa"/>
          </w:tcPr>
          <w:p w14:paraId="04CAC000" w14:textId="35E4C61B" w:rsidR="00E036E7" w:rsidRDefault="000E24B4" w:rsidP="00945193">
            <w:pPr>
              <w:rPr>
                <w:lang w:val="en-AU"/>
              </w:rPr>
            </w:pPr>
            <w:r>
              <w:rPr>
                <w:lang w:val="en-AU"/>
              </w:rPr>
              <w:t>Some initial work by CCMs to change data submission formats, although t</w:t>
            </w:r>
            <w:r w:rsidRPr="000E24B4">
              <w:rPr>
                <w:lang w:val="en-AU"/>
              </w:rPr>
              <w:t xml:space="preserve">he WCPFC SSP would </w:t>
            </w:r>
            <w:r>
              <w:rPr>
                <w:lang w:val="en-AU"/>
              </w:rPr>
              <w:t>assist</w:t>
            </w:r>
            <w:r w:rsidRPr="000E24B4">
              <w:rPr>
                <w:lang w:val="en-AU"/>
              </w:rPr>
              <w:t xml:space="preserve"> CCMs to work towards </w:t>
            </w:r>
            <w:r>
              <w:rPr>
                <w:lang w:val="en-AU"/>
              </w:rPr>
              <w:t xml:space="preserve">any new </w:t>
            </w:r>
            <w:r w:rsidRPr="000E24B4">
              <w:rPr>
                <w:lang w:val="en-AU"/>
              </w:rPr>
              <w:t>requirement</w:t>
            </w:r>
            <w:r>
              <w:rPr>
                <w:lang w:val="en-AU"/>
              </w:rPr>
              <w:t>s.</w:t>
            </w:r>
          </w:p>
        </w:tc>
      </w:tr>
      <w:tr w:rsidR="00637AC0" w14:paraId="48D83E54" w14:textId="77777777" w:rsidTr="00FA46A2">
        <w:tc>
          <w:tcPr>
            <w:tcW w:w="0" w:type="auto"/>
          </w:tcPr>
          <w:p w14:paraId="7A1ECA94" w14:textId="44F8E6AF" w:rsidR="00FA46A2" w:rsidRDefault="00E036E7" w:rsidP="00945193">
            <w:pPr>
              <w:rPr>
                <w:lang w:val="en-AU"/>
              </w:rPr>
            </w:pPr>
            <w:r>
              <w:rPr>
                <w:lang w:val="en-AU"/>
              </w:rPr>
              <w:t>4</w:t>
            </w:r>
          </w:p>
        </w:tc>
        <w:tc>
          <w:tcPr>
            <w:tcW w:w="0" w:type="auto"/>
          </w:tcPr>
          <w:p w14:paraId="113F6461" w14:textId="11B6B250" w:rsidR="00FA46A2" w:rsidRDefault="00FA46A2" w:rsidP="00945193">
            <w:pPr>
              <w:rPr>
                <w:lang w:val="en-AU"/>
              </w:rPr>
            </w:pPr>
            <w:r>
              <w:rPr>
                <w:lang w:val="en-AU"/>
              </w:rPr>
              <w:t>Move SC later in the year</w:t>
            </w:r>
            <w:r w:rsidR="00894B53">
              <w:rPr>
                <w:lang w:val="en-AU"/>
              </w:rPr>
              <w:t xml:space="preserve"> (and maintain/move data provision deadline, #1)</w:t>
            </w:r>
            <w:r w:rsidR="00225DAF">
              <w:rPr>
                <w:lang w:val="en-AU"/>
              </w:rPr>
              <w:t>.</w:t>
            </w:r>
          </w:p>
        </w:tc>
        <w:tc>
          <w:tcPr>
            <w:tcW w:w="0" w:type="auto"/>
          </w:tcPr>
          <w:p w14:paraId="430E69CC" w14:textId="0A2DC543" w:rsidR="00FA46A2" w:rsidRDefault="00FA46A2" w:rsidP="00945193">
            <w:pPr>
              <w:rPr>
                <w:lang w:val="en-AU"/>
              </w:rPr>
            </w:pPr>
            <w:r>
              <w:rPr>
                <w:lang w:val="en-AU"/>
              </w:rPr>
              <w:t>Allows data provision up to the most recent year to be incorporated within (SKJ) assessment</w:t>
            </w:r>
            <w:r w:rsidR="00894B53">
              <w:rPr>
                <w:lang w:val="en-AU"/>
              </w:rPr>
              <w:t xml:space="preserve"> (if data provision deadline maintained)</w:t>
            </w:r>
            <w:r>
              <w:rPr>
                <w:lang w:val="en-AU"/>
              </w:rPr>
              <w:t>.</w:t>
            </w:r>
          </w:p>
          <w:p w14:paraId="47FA8D6B" w14:textId="5E198F8F" w:rsidR="00FA46A2" w:rsidRDefault="00894B53" w:rsidP="00945193">
            <w:pPr>
              <w:rPr>
                <w:lang w:val="en-AU"/>
              </w:rPr>
            </w:pPr>
            <w:r>
              <w:rPr>
                <w:lang w:val="en-AU"/>
              </w:rPr>
              <w:t xml:space="preserve">Gives </w:t>
            </w:r>
            <w:r w:rsidR="00225DAF">
              <w:rPr>
                <w:lang w:val="en-AU"/>
              </w:rPr>
              <w:t>more time for supporting analyses to be performed, reviewed, updated</w:t>
            </w:r>
            <w:r w:rsidR="00FA46A2">
              <w:rPr>
                <w:lang w:val="en-AU"/>
              </w:rPr>
              <w:t>.</w:t>
            </w:r>
          </w:p>
        </w:tc>
        <w:tc>
          <w:tcPr>
            <w:tcW w:w="0" w:type="auto"/>
          </w:tcPr>
          <w:p w14:paraId="721013D7" w14:textId="58E618A6" w:rsidR="00FA46A2" w:rsidRDefault="00FA46A2" w:rsidP="00945193">
            <w:pPr>
              <w:rPr>
                <w:lang w:val="en-AU"/>
              </w:rPr>
            </w:pPr>
            <w:r>
              <w:rPr>
                <w:lang w:val="en-AU"/>
              </w:rPr>
              <w:t xml:space="preserve">Limited time for </w:t>
            </w:r>
            <w:r w:rsidR="00225DAF">
              <w:rPr>
                <w:lang w:val="en-AU"/>
              </w:rPr>
              <w:t xml:space="preserve">subsequent </w:t>
            </w:r>
            <w:r>
              <w:rPr>
                <w:lang w:val="en-AU"/>
              </w:rPr>
              <w:t>further analyses prior to Commission meeting (e.g. during TT CMM years, for harvest strategy analyses).</w:t>
            </w:r>
          </w:p>
        </w:tc>
      </w:tr>
      <w:tr w:rsidR="00637AC0" w14:paraId="48C6F7EB" w14:textId="77777777" w:rsidTr="00FA46A2">
        <w:tc>
          <w:tcPr>
            <w:tcW w:w="0" w:type="auto"/>
          </w:tcPr>
          <w:p w14:paraId="2AF7B560" w14:textId="7E8892F6" w:rsidR="00FA46A2" w:rsidRDefault="00E036E7" w:rsidP="005204B3">
            <w:pPr>
              <w:rPr>
                <w:lang w:val="en-AU"/>
              </w:rPr>
            </w:pPr>
            <w:r>
              <w:rPr>
                <w:lang w:val="en-AU"/>
              </w:rPr>
              <w:t>5</w:t>
            </w:r>
          </w:p>
        </w:tc>
        <w:tc>
          <w:tcPr>
            <w:tcW w:w="0" w:type="auto"/>
          </w:tcPr>
          <w:p w14:paraId="19459196" w14:textId="4ECDE493" w:rsidR="00FA46A2" w:rsidRDefault="00FA46A2" w:rsidP="005204B3">
            <w:pPr>
              <w:rPr>
                <w:lang w:val="en-AU"/>
              </w:rPr>
            </w:pPr>
            <w:r>
              <w:rPr>
                <w:lang w:val="en-AU"/>
              </w:rPr>
              <w:t xml:space="preserve">Move deadline for </w:t>
            </w:r>
            <w:r w:rsidR="00225DAF">
              <w:rPr>
                <w:lang w:val="en-AU"/>
              </w:rPr>
              <w:t>data input</w:t>
            </w:r>
            <w:r>
              <w:rPr>
                <w:lang w:val="en-AU"/>
              </w:rPr>
              <w:t xml:space="preserve"> papers specifically earlier in the year</w:t>
            </w:r>
            <w:r w:rsidR="00225DAF">
              <w:rPr>
                <w:lang w:val="en-AU"/>
              </w:rPr>
              <w:t>.</w:t>
            </w:r>
          </w:p>
        </w:tc>
        <w:tc>
          <w:tcPr>
            <w:tcW w:w="0" w:type="auto"/>
          </w:tcPr>
          <w:p w14:paraId="63EEEA3B" w14:textId="6B7EF8E7" w:rsidR="00FA46A2" w:rsidRDefault="00FA46A2" w:rsidP="005204B3">
            <w:pPr>
              <w:rPr>
                <w:lang w:val="en-AU"/>
              </w:rPr>
            </w:pPr>
            <w:r>
              <w:rPr>
                <w:lang w:val="en-AU"/>
              </w:rPr>
              <w:t xml:space="preserve">Would provide greater time for </w:t>
            </w:r>
            <w:r w:rsidR="00A64AC3">
              <w:rPr>
                <w:lang w:val="en-AU"/>
              </w:rPr>
              <w:t xml:space="preserve">SC </w:t>
            </w:r>
            <w:r>
              <w:rPr>
                <w:lang w:val="en-AU"/>
              </w:rPr>
              <w:t>feedback on input analyses.</w:t>
            </w:r>
          </w:p>
          <w:p w14:paraId="1CEEF20C" w14:textId="2977551D" w:rsidR="00FA46A2" w:rsidRDefault="00FA46A2" w:rsidP="005204B3">
            <w:pPr>
              <w:rPr>
                <w:lang w:val="en-AU"/>
              </w:rPr>
            </w:pPr>
          </w:p>
        </w:tc>
        <w:tc>
          <w:tcPr>
            <w:tcW w:w="0" w:type="auto"/>
          </w:tcPr>
          <w:p w14:paraId="248510C5" w14:textId="374E332B" w:rsidR="00225DAF" w:rsidRDefault="00225DAF" w:rsidP="00225DAF">
            <w:pPr>
              <w:rPr>
                <w:lang w:val="en-AU"/>
              </w:rPr>
            </w:pPr>
            <w:r w:rsidRPr="0069330B">
              <w:rPr>
                <w:lang w:val="en-AU"/>
              </w:rPr>
              <w:t>Analyses undertaken early in the calendar year may not be updated with the latest information if the data deadline were not pushed earlier</w:t>
            </w:r>
            <w:r w:rsidR="00A64AC3">
              <w:rPr>
                <w:lang w:val="en-AU"/>
              </w:rPr>
              <w:t xml:space="preserve"> (#1).</w:t>
            </w:r>
          </w:p>
          <w:p w14:paraId="7F803E70" w14:textId="0C291A20" w:rsidR="00A64AC3" w:rsidRPr="0069330B" w:rsidRDefault="00A64AC3" w:rsidP="00A64AC3">
            <w:pPr>
              <w:rPr>
                <w:lang w:val="en-AU"/>
              </w:rPr>
            </w:pPr>
            <w:r w:rsidRPr="0069330B">
              <w:rPr>
                <w:lang w:val="en-AU"/>
              </w:rPr>
              <w:t>Current limited human resources available to undertake analyses well in advance of the assessment year</w:t>
            </w:r>
            <w:r>
              <w:rPr>
                <w:lang w:val="en-AU"/>
              </w:rPr>
              <w:t xml:space="preserve"> and provide outputs for review</w:t>
            </w:r>
            <w:r w:rsidRPr="0069330B">
              <w:rPr>
                <w:lang w:val="en-AU"/>
              </w:rPr>
              <w:t>.</w:t>
            </w:r>
          </w:p>
          <w:p w14:paraId="4E0DBA1C" w14:textId="456B2D4F" w:rsidR="00A64AC3" w:rsidRPr="0069330B" w:rsidRDefault="00A64AC3" w:rsidP="00225DAF">
            <w:pPr>
              <w:rPr>
                <w:lang w:val="en-AU"/>
              </w:rPr>
            </w:pPr>
            <w:r>
              <w:rPr>
                <w:lang w:val="en-AU"/>
              </w:rPr>
              <w:t>Additional burden on assessment scientists to re-run analyses once finalised data/suggested changes received.</w:t>
            </w:r>
          </w:p>
          <w:p w14:paraId="15C885F0" w14:textId="484BBFDF" w:rsidR="00A64AC3" w:rsidRDefault="00A64AC3" w:rsidP="00A64AC3">
            <w:pPr>
              <w:rPr>
                <w:lang w:val="en-AU"/>
              </w:rPr>
            </w:pPr>
            <w:r w:rsidRPr="0069330B">
              <w:rPr>
                <w:lang w:val="en-AU"/>
              </w:rPr>
              <w:t xml:space="preserve">If data provision deadline maintained, analyses </w:t>
            </w:r>
            <w:r>
              <w:rPr>
                <w:lang w:val="en-AU"/>
              </w:rPr>
              <w:t>may</w:t>
            </w:r>
            <w:r w:rsidRPr="0069330B">
              <w:rPr>
                <w:lang w:val="en-AU"/>
              </w:rPr>
              <w:t xml:space="preserve"> need to be reduced and assessments simplified to achieve the deadline</w:t>
            </w:r>
            <w:r>
              <w:rPr>
                <w:lang w:val="en-AU"/>
              </w:rPr>
              <w:t xml:space="preserve"> / f</w:t>
            </w:r>
            <w:r w:rsidR="00FA46A2" w:rsidRPr="0069330B">
              <w:rPr>
                <w:lang w:val="en-AU"/>
              </w:rPr>
              <w:t xml:space="preserve">eedback on analyses </w:t>
            </w:r>
            <w:r>
              <w:rPr>
                <w:lang w:val="en-AU"/>
              </w:rPr>
              <w:t xml:space="preserve">would need to be rapidly received, as they </w:t>
            </w:r>
            <w:r w:rsidR="00FA46A2" w:rsidRPr="0069330B">
              <w:rPr>
                <w:lang w:val="en-AU"/>
              </w:rPr>
              <w:t>may not lead to changes if the time available prior to the assessment finalisation were insufficient</w:t>
            </w:r>
            <w:r w:rsidR="0069330B" w:rsidRPr="0069330B">
              <w:rPr>
                <w:lang w:val="en-AU"/>
              </w:rPr>
              <w:t>.</w:t>
            </w:r>
          </w:p>
        </w:tc>
      </w:tr>
      <w:tr w:rsidR="00637AC0" w14:paraId="1D734E0B" w14:textId="77777777" w:rsidTr="00FA46A2">
        <w:tc>
          <w:tcPr>
            <w:tcW w:w="0" w:type="auto"/>
          </w:tcPr>
          <w:p w14:paraId="13D0C5FC" w14:textId="05D659BD" w:rsidR="00CC6FA7" w:rsidRPr="00EF4DEC" w:rsidRDefault="00E036E7" w:rsidP="005204B3">
            <w:pPr>
              <w:rPr>
                <w:lang w:val="en-AU"/>
              </w:rPr>
            </w:pPr>
            <w:r>
              <w:rPr>
                <w:lang w:val="en-AU"/>
              </w:rPr>
              <w:t>6</w:t>
            </w:r>
          </w:p>
        </w:tc>
        <w:tc>
          <w:tcPr>
            <w:tcW w:w="0" w:type="auto"/>
          </w:tcPr>
          <w:p w14:paraId="4B4805ED" w14:textId="7AD2FB7E" w:rsidR="00CC6FA7" w:rsidRPr="00EF4DEC" w:rsidRDefault="00CC6FA7" w:rsidP="005204B3">
            <w:pPr>
              <w:rPr>
                <w:lang w:val="en-AU"/>
              </w:rPr>
            </w:pPr>
            <w:r w:rsidRPr="00EF4DEC">
              <w:rPr>
                <w:lang w:val="en-AU"/>
              </w:rPr>
              <w:t>Increase resources to the SSP to provide additional person-power to deliver outputs.</w:t>
            </w:r>
          </w:p>
        </w:tc>
        <w:tc>
          <w:tcPr>
            <w:tcW w:w="0" w:type="auto"/>
          </w:tcPr>
          <w:p w14:paraId="2518237A" w14:textId="3E4F607C" w:rsidR="00CC6FA7" w:rsidRPr="00225DAF" w:rsidRDefault="00CC6FA7" w:rsidP="005204B3">
            <w:pPr>
              <w:rPr>
                <w:lang w:val="en-AU"/>
              </w:rPr>
            </w:pPr>
            <w:r w:rsidRPr="00225DAF">
              <w:rPr>
                <w:lang w:val="en-AU"/>
              </w:rPr>
              <w:t>More resources allow additional work to be performed</w:t>
            </w:r>
            <w:r w:rsidR="00225DAF">
              <w:rPr>
                <w:lang w:val="en-AU"/>
              </w:rPr>
              <w:t>, earlier in the year</w:t>
            </w:r>
            <w:r w:rsidRPr="00225DAF">
              <w:rPr>
                <w:lang w:val="en-AU"/>
              </w:rPr>
              <w:t>.</w:t>
            </w:r>
            <w:r w:rsidR="00C53625">
              <w:rPr>
                <w:lang w:val="en-AU"/>
              </w:rPr>
              <w:t xml:space="preserve"> </w:t>
            </w:r>
            <w:r w:rsidR="00221379">
              <w:rPr>
                <w:lang w:val="en-AU"/>
              </w:rPr>
              <w:t xml:space="preserve">For example, an additional </w:t>
            </w:r>
            <w:r w:rsidR="00255694">
              <w:rPr>
                <w:lang w:val="en-AU"/>
              </w:rPr>
              <w:t xml:space="preserve">staff </w:t>
            </w:r>
            <w:r w:rsidR="00C53625">
              <w:rPr>
                <w:lang w:val="en-AU"/>
              </w:rPr>
              <w:t xml:space="preserve">position </w:t>
            </w:r>
            <w:r w:rsidR="00221379">
              <w:rPr>
                <w:lang w:val="en-AU"/>
              </w:rPr>
              <w:t xml:space="preserve">dedicated </w:t>
            </w:r>
            <w:r w:rsidR="00C53625">
              <w:rPr>
                <w:lang w:val="en-AU"/>
              </w:rPr>
              <w:t xml:space="preserve">to data preparation and analysis and </w:t>
            </w:r>
            <w:r w:rsidR="00221379">
              <w:rPr>
                <w:lang w:val="en-AU"/>
              </w:rPr>
              <w:t xml:space="preserve">the </w:t>
            </w:r>
            <w:r w:rsidR="00255694">
              <w:rPr>
                <w:lang w:val="en-AU"/>
              </w:rPr>
              <w:t>develop</w:t>
            </w:r>
            <w:r w:rsidR="00221379">
              <w:rPr>
                <w:lang w:val="en-AU"/>
              </w:rPr>
              <w:t>ment</w:t>
            </w:r>
            <w:r w:rsidR="00255694">
              <w:rPr>
                <w:lang w:val="en-AU"/>
              </w:rPr>
              <w:t xml:space="preserve"> and </w:t>
            </w:r>
            <w:r w:rsidR="00C53625">
              <w:rPr>
                <w:lang w:val="en-AU"/>
              </w:rPr>
              <w:t>maint</w:t>
            </w:r>
            <w:r w:rsidR="00221379">
              <w:rPr>
                <w:lang w:val="en-AU"/>
              </w:rPr>
              <w:t>enance of</w:t>
            </w:r>
            <w:r w:rsidR="00C53625">
              <w:rPr>
                <w:lang w:val="en-AU"/>
              </w:rPr>
              <w:t xml:space="preserve"> streamlined approaches for assessment reporting and repeatability. This would </w:t>
            </w:r>
            <w:r w:rsidR="00221379">
              <w:rPr>
                <w:lang w:val="en-AU"/>
              </w:rPr>
              <w:t>help mitigate the</w:t>
            </w:r>
            <w:r w:rsidR="00C53625">
              <w:rPr>
                <w:lang w:val="en-AU"/>
              </w:rPr>
              <w:t xml:space="preserve"> </w:t>
            </w:r>
            <w:r w:rsidR="00221379">
              <w:rPr>
                <w:lang w:val="en-AU"/>
              </w:rPr>
              <w:t xml:space="preserve">time lost in </w:t>
            </w:r>
            <w:r w:rsidR="00255694">
              <w:rPr>
                <w:lang w:val="en-AU"/>
              </w:rPr>
              <w:t xml:space="preserve">inevitable </w:t>
            </w:r>
            <w:r w:rsidR="00C53625">
              <w:rPr>
                <w:lang w:val="en-AU"/>
              </w:rPr>
              <w:t xml:space="preserve">staff turnover and </w:t>
            </w:r>
            <w:r w:rsidR="00221379">
              <w:rPr>
                <w:lang w:val="en-AU"/>
              </w:rPr>
              <w:t xml:space="preserve">the </w:t>
            </w:r>
            <w:r w:rsidR="00C53625">
              <w:rPr>
                <w:lang w:val="en-AU"/>
              </w:rPr>
              <w:t xml:space="preserve">associated training and </w:t>
            </w:r>
            <w:r w:rsidR="00474F35">
              <w:rPr>
                <w:lang w:val="en-AU"/>
              </w:rPr>
              <w:lastRenderedPageBreak/>
              <w:t>development</w:t>
            </w:r>
            <w:r w:rsidR="00255694">
              <w:rPr>
                <w:lang w:val="en-AU"/>
              </w:rPr>
              <w:t xml:space="preserve"> requirement that typically must occur </w:t>
            </w:r>
            <w:r w:rsidR="00221379">
              <w:rPr>
                <w:lang w:val="en-AU"/>
              </w:rPr>
              <w:t>of</w:t>
            </w:r>
            <w:r w:rsidR="00255694">
              <w:rPr>
                <w:lang w:val="en-AU"/>
              </w:rPr>
              <w:t xml:space="preserve"> new </w:t>
            </w:r>
            <w:r w:rsidR="00221379">
              <w:rPr>
                <w:lang w:val="en-AU"/>
              </w:rPr>
              <w:t xml:space="preserve">assessment </w:t>
            </w:r>
            <w:r w:rsidR="00255694">
              <w:rPr>
                <w:lang w:val="en-AU"/>
              </w:rPr>
              <w:t>staff</w:t>
            </w:r>
            <w:r w:rsidR="00474F35">
              <w:rPr>
                <w:lang w:val="en-AU"/>
              </w:rPr>
              <w:t>.</w:t>
            </w:r>
          </w:p>
        </w:tc>
        <w:tc>
          <w:tcPr>
            <w:tcW w:w="0" w:type="auto"/>
          </w:tcPr>
          <w:p w14:paraId="5BCFD14A" w14:textId="77777777" w:rsidR="00CC6FA7" w:rsidRPr="0069330B" w:rsidRDefault="00CC6FA7" w:rsidP="005204B3">
            <w:pPr>
              <w:rPr>
                <w:lang w:val="en-AU"/>
              </w:rPr>
            </w:pPr>
            <w:r w:rsidRPr="0069330B">
              <w:rPr>
                <w:lang w:val="en-AU"/>
              </w:rPr>
              <w:lastRenderedPageBreak/>
              <w:t>Still constrained by the existing data/paper deadlines.</w:t>
            </w:r>
          </w:p>
          <w:p w14:paraId="0D4E9587" w14:textId="77777777" w:rsidR="00CC6FA7" w:rsidRDefault="00CC6FA7" w:rsidP="005204B3">
            <w:pPr>
              <w:rPr>
                <w:lang w:val="en-AU"/>
              </w:rPr>
            </w:pPr>
            <w:r w:rsidRPr="0069330B">
              <w:rPr>
                <w:lang w:val="en-AU"/>
              </w:rPr>
              <w:t xml:space="preserve">Feedback </w:t>
            </w:r>
            <w:r w:rsidR="00A64AC3" w:rsidRPr="0069330B">
              <w:rPr>
                <w:lang w:val="en-AU"/>
              </w:rPr>
              <w:t xml:space="preserve">on analyses </w:t>
            </w:r>
            <w:r w:rsidR="00A64AC3">
              <w:rPr>
                <w:lang w:val="en-AU"/>
              </w:rPr>
              <w:t xml:space="preserve">would need to be rapidly received, as they </w:t>
            </w:r>
            <w:r w:rsidR="00A64AC3" w:rsidRPr="0069330B">
              <w:rPr>
                <w:lang w:val="en-AU"/>
              </w:rPr>
              <w:t>may not lead to changes if the time available prior to the assessment finalisation were insufficient</w:t>
            </w:r>
            <w:r w:rsidR="00173EF2">
              <w:rPr>
                <w:lang w:val="en-AU"/>
              </w:rPr>
              <w:t>.</w:t>
            </w:r>
          </w:p>
          <w:p w14:paraId="2A15B2A6" w14:textId="7A6BA002" w:rsidR="00A64AC3" w:rsidRPr="0069330B" w:rsidRDefault="00A64AC3" w:rsidP="005204B3">
            <w:pPr>
              <w:rPr>
                <w:lang w:val="en-AU"/>
              </w:rPr>
            </w:pPr>
            <w:r>
              <w:rPr>
                <w:lang w:val="en-AU"/>
              </w:rPr>
              <w:t>Implications for SC budget.</w:t>
            </w:r>
          </w:p>
        </w:tc>
      </w:tr>
      <w:tr w:rsidR="00637AC0" w14:paraId="55C5FFC9" w14:textId="77777777" w:rsidTr="00E036E7">
        <w:tc>
          <w:tcPr>
            <w:tcW w:w="852" w:type="dxa"/>
          </w:tcPr>
          <w:p w14:paraId="464BFE0C" w14:textId="696687AA" w:rsidR="00063A00" w:rsidRDefault="00E036E7" w:rsidP="005204B3">
            <w:pPr>
              <w:rPr>
                <w:lang w:val="en-AU"/>
              </w:rPr>
            </w:pPr>
            <w:r>
              <w:rPr>
                <w:lang w:val="en-AU"/>
              </w:rPr>
              <w:t>7</w:t>
            </w:r>
          </w:p>
        </w:tc>
        <w:tc>
          <w:tcPr>
            <w:tcW w:w="4649" w:type="dxa"/>
          </w:tcPr>
          <w:p w14:paraId="6C5DEFB8" w14:textId="20A264A4" w:rsidR="00063A00" w:rsidRDefault="00063A00" w:rsidP="005204B3">
            <w:pPr>
              <w:rPr>
                <w:lang w:val="en-AU"/>
              </w:rPr>
            </w:pPr>
            <w:r>
              <w:rPr>
                <w:lang w:val="en-AU"/>
              </w:rPr>
              <w:t xml:space="preserve">Develop tools for more efficient review and feedback </w:t>
            </w:r>
          </w:p>
        </w:tc>
        <w:tc>
          <w:tcPr>
            <w:tcW w:w="0" w:type="auto"/>
          </w:tcPr>
          <w:p w14:paraId="3287D0FF" w14:textId="474F22AD" w:rsidR="008F07FD" w:rsidRDefault="000F3367" w:rsidP="005204B3">
            <w:pPr>
              <w:rPr>
                <w:lang w:val="en-AU"/>
              </w:rPr>
            </w:pPr>
            <w:r>
              <w:rPr>
                <w:lang w:val="en-AU"/>
              </w:rPr>
              <w:t>O</w:t>
            </w:r>
            <w:r w:rsidR="00E56A92">
              <w:rPr>
                <w:lang w:val="en-AU"/>
              </w:rPr>
              <w:t xml:space="preserve">nline tools such as </w:t>
            </w:r>
            <w:del w:id="2" w:author="Arni Magnusson" w:date="2023-04-29T12:49:00Z">
              <w:r w:rsidR="0082095D" w:rsidDel="00B227AD">
                <w:rPr>
                  <w:lang w:val="en-AU"/>
                </w:rPr>
                <w:delText>G</w:delText>
              </w:r>
              <w:r w:rsidR="00E56A92" w:rsidDel="00B227AD">
                <w:rPr>
                  <w:lang w:val="en-AU"/>
                </w:rPr>
                <w:delText>ithub</w:delText>
              </w:r>
            </w:del>
            <w:ins w:id="3" w:author="Arni Magnusson" w:date="2023-04-29T12:49:00Z">
              <w:r w:rsidR="00B227AD">
                <w:rPr>
                  <w:lang w:val="en-AU"/>
                </w:rPr>
                <w:t>GitHub</w:t>
              </w:r>
            </w:ins>
            <w:r w:rsidR="00E56A92">
              <w:rPr>
                <w:lang w:val="en-AU"/>
              </w:rPr>
              <w:t xml:space="preserve"> and R Shiny apps allow interested regional scientists to view data inputs as they are produced. </w:t>
            </w:r>
            <w:r>
              <w:rPr>
                <w:lang w:val="en-AU"/>
              </w:rPr>
              <w:t>This c</w:t>
            </w:r>
            <w:r w:rsidR="00E56A92">
              <w:rPr>
                <w:lang w:val="en-AU"/>
              </w:rPr>
              <w:t xml:space="preserve">ould also extend to </w:t>
            </w:r>
            <w:r w:rsidR="00307336">
              <w:rPr>
                <w:lang w:val="en-AU"/>
              </w:rPr>
              <w:t xml:space="preserve">standard plots for </w:t>
            </w:r>
            <w:r w:rsidR="00E56A92">
              <w:rPr>
                <w:lang w:val="en-AU"/>
              </w:rPr>
              <w:t>model development and diagnostics.</w:t>
            </w:r>
            <w:r w:rsidR="00E12634">
              <w:rPr>
                <w:lang w:val="en-AU"/>
              </w:rPr>
              <w:t xml:space="preserve"> </w:t>
            </w:r>
            <w:r>
              <w:rPr>
                <w:lang w:val="en-AU"/>
              </w:rPr>
              <w:t xml:space="preserve">Development of this approach </w:t>
            </w:r>
            <w:r w:rsidR="008F07FD">
              <w:rPr>
                <w:lang w:val="en-AU"/>
              </w:rPr>
              <w:t xml:space="preserve">can keep up to date with assessments as they develop, rather </w:t>
            </w:r>
            <w:del w:id="4" w:author="Arni Magnusson" w:date="2023-04-29T12:50:00Z">
              <w:r w:rsidR="008F07FD" w:rsidDel="00B227AD">
                <w:rPr>
                  <w:lang w:val="en-AU"/>
                </w:rPr>
                <w:delText>that</w:delText>
              </w:r>
            </w:del>
            <w:ins w:id="5" w:author="Arni Magnusson" w:date="2023-04-29T12:50:00Z">
              <w:r w:rsidR="00B227AD">
                <w:rPr>
                  <w:lang w:val="en-AU"/>
                </w:rPr>
                <w:t>than</w:t>
              </w:r>
            </w:ins>
            <w:r w:rsidR="008F07FD">
              <w:rPr>
                <w:lang w:val="en-AU"/>
              </w:rPr>
              <w:t xml:space="preserve"> receive all the information close to the SC meeting. Perceived issues could be communicated directly to the SPC assessment scientists for </w:t>
            </w:r>
            <w:r>
              <w:rPr>
                <w:lang w:val="en-AU"/>
              </w:rPr>
              <w:t>wider</w:t>
            </w:r>
            <w:r w:rsidR="008F07FD">
              <w:rPr>
                <w:lang w:val="en-AU"/>
              </w:rPr>
              <w:t xml:space="preserve"> consideration.</w:t>
            </w:r>
          </w:p>
          <w:p w14:paraId="6AC24C1E" w14:textId="5AA26C80" w:rsidR="008F07FD" w:rsidRDefault="008F07FD" w:rsidP="005204B3">
            <w:pPr>
              <w:rPr>
                <w:lang w:val="en-AU"/>
              </w:rPr>
            </w:pPr>
          </w:p>
        </w:tc>
        <w:tc>
          <w:tcPr>
            <w:tcW w:w="0" w:type="auto"/>
          </w:tcPr>
          <w:p w14:paraId="3AEF18DB" w14:textId="30233FE1" w:rsidR="00063A00" w:rsidDel="004C1DC7" w:rsidRDefault="008F07FD" w:rsidP="005204B3">
            <w:pPr>
              <w:rPr>
                <w:lang w:val="en-AU"/>
              </w:rPr>
            </w:pPr>
            <w:r>
              <w:rPr>
                <w:lang w:val="en-AU"/>
              </w:rPr>
              <w:t xml:space="preserve">This </w:t>
            </w:r>
            <w:r w:rsidR="000F3367">
              <w:rPr>
                <w:lang w:val="en-AU"/>
              </w:rPr>
              <w:t xml:space="preserve">approach </w:t>
            </w:r>
            <w:r>
              <w:rPr>
                <w:lang w:val="en-AU"/>
              </w:rPr>
              <w:t>require</w:t>
            </w:r>
            <w:r w:rsidR="000F3367">
              <w:rPr>
                <w:lang w:val="en-AU"/>
              </w:rPr>
              <w:t>s</w:t>
            </w:r>
            <w:r>
              <w:rPr>
                <w:lang w:val="en-AU"/>
              </w:rPr>
              <w:t xml:space="preserve"> staff </w:t>
            </w:r>
            <w:r w:rsidR="00E12634">
              <w:rPr>
                <w:lang w:val="en-AU"/>
              </w:rPr>
              <w:t xml:space="preserve">resources </w:t>
            </w:r>
            <w:r>
              <w:rPr>
                <w:lang w:val="en-AU"/>
              </w:rPr>
              <w:t>to step away from assessment work to create and structure tools and repositories</w:t>
            </w:r>
            <w:r w:rsidR="00307336">
              <w:rPr>
                <w:lang w:val="en-AU"/>
              </w:rPr>
              <w:t xml:space="preserve"> in the initial stage</w:t>
            </w:r>
            <w:r w:rsidR="000F3367">
              <w:rPr>
                <w:lang w:val="en-AU"/>
              </w:rPr>
              <w:t>s</w:t>
            </w:r>
            <w:r>
              <w:rPr>
                <w:lang w:val="en-AU"/>
              </w:rPr>
              <w:t xml:space="preserve">. </w:t>
            </w:r>
            <w:r w:rsidR="000F3367">
              <w:rPr>
                <w:lang w:val="en-AU"/>
              </w:rPr>
              <w:t>The tools would</w:t>
            </w:r>
            <w:r>
              <w:rPr>
                <w:lang w:val="en-AU"/>
              </w:rPr>
              <w:t xml:space="preserve"> need to be easily accessible by all interested regional scientists. There is a risk that this type o</w:t>
            </w:r>
            <w:r w:rsidR="00FC67C5">
              <w:rPr>
                <w:lang w:val="en-AU"/>
              </w:rPr>
              <w:t xml:space="preserve">f </w:t>
            </w:r>
            <w:r>
              <w:rPr>
                <w:lang w:val="en-AU"/>
              </w:rPr>
              <w:t xml:space="preserve">more real time ‘view/review’ could </w:t>
            </w:r>
            <w:r w:rsidR="000F3367">
              <w:rPr>
                <w:lang w:val="en-AU"/>
              </w:rPr>
              <w:t xml:space="preserve">lead to </w:t>
            </w:r>
            <w:r w:rsidR="00637AC0">
              <w:rPr>
                <w:lang w:val="en-AU"/>
              </w:rPr>
              <w:t>specific influences on assessments, without wider SC review.</w:t>
            </w:r>
            <w:r>
              <w:rPr>
                <w:lang w:val="en-AU"/>
              </w:rPr>
              <w:t xml:space="preserve"> Also requires time allocation by SPC scientists to keep up with feedback/comments</w:t>
            </w:r>
            <w:r w:rsidR="00FC67C5">
              <w:rPr>
                <w:lang w:val="en-AU"/>
              </w:rPr>
              <w:t xml:space="preserve"> and respond to these</w:t>
            </w:r>
            <w:r w:rsidR="00307336">
              <w:rPr>
                <w:lang w:val="en-AU"/>
              </w:rPr>
              <w:t xml:space="preserve"> if necessary</w:t>
            </w:r>
            <w:r>
              <w:rPr>
                <w:lang w:val="en-AU"/>
              </w:rPr>
              <w:t xml:space="preserve">. </w:t>
            </w:r>
            <w:r w:rsidR="00637AC0">
              <w:rPr>
                <w:lang w:val="en-AU"/>
              </w:rPr>
              <w:t>Housing of the apps also incurs some costs based upon the number of users/views/bandwidth levels required.</w:t>
            </w:r>
          </w:p>
        </w:tc>
      </w:tr>
      <w:tr w:rsidR="00637AC0" w14:paraId="5AEA35F3" w14:textId="77777777" w:rsidTr="00FA46A2">
        <w:tc>
          <w:tcPr>
            <w:tcW w:w="0" w:type="auto"/>
          </w:tcPr>
          <w:p w14:paraId="7393DE9F" w14:textId="40A623E2" w:rsidR="00FA46A2" w:rsidRDefault="00E036E7" w:rsidP="005204B3">
            <w:pPr>
              <w:rPr>
                <w:lang w:val="en-AU"/>
              </w:rPr>
            </w:pPr>
            <w:r>
              <w:rPr>
                <w:lang w:val="en-AU"/>
              </w:rPr>
              <w:t>8</w:t>
            </w:r>
          </w:p>
        </w:tc>
        <w:tc>
          <w:tcPr>
            <w:tcW w:w="0" w:type="auto"/>
          </w:tcPr>
          <w:p w14:paraId="6493C773" w14:textId="04D4B02E" w:rsidR="00FA46A2" w:rsidRDefault="00FA46A2" w:rsidP="005204B3">
            <w:pPr>
              <w:rPr>
                <w:lang w:val="en-AU"/>
              </w:rPr>
            </w:pPr>
            <w:r>
              <w:rPr>
                <w:lang w:val="en-AU"/>
              </w:rPr>
              <w:t xml:space="preserve">Reduce number of assessments performed </w:t>
            </w:r>
            <w:r w:rsidR="0069330B">
              <w:rPr>
                <w:lang w:val="en-AU"/>
              </w:rPr>
              <w:t>each year.</w:t>
            </w:r>
          </w:p>
        </w:tc>
        <w:tc>
          <w:tcPr>
            <w:tcW w:w="0" w:type="auto"/>
          </w:tcPr>
          <w:p w14:paraId="14576CD5" w14:textId="0B9F6119" w:rsidR="00FA46A2" w:rsidRDefault="00FA46A2" w:rsidP="005204B3">
            <w:pPr>
              <w:rPr>
                <w:lang w:val="en-AU"/>
              </w:rPr>
            </w:pPr>
            <w:r>
              <w:rPr>
                <w:lang w:val="en-AU"/>
              </w:rPr>
              <w:t>Allows more assessment scientist time to be brought to bear on the assessment</w:t>
            </w:r>
            <w:r w:rsidR="00A64AC3">
              <w:rPr>
                <w:lang w:val="en-AU"/>
              </w:rPr>
              <w:t xml:space="preserve"> with existing resources</w:t>
            </w:r>
            <w:r>
              <w:rPr>
                <w:lang w:val="en-AU"/>
              </w:rPr>
              <w:t>. Reduces number of papers SC needs to review.</w:t>
            </w:r>
          </w:p>
        </w:tc>
        <w:tc>
          <w:tcPr>
            <w:tcW w:w="0" w:type="auto"/>
          </w:tcPr>
          <w:p w14:paraId="78F6E9FD" w14:textId="40BB6CEB" w:rsidR="00FA46A2" w:rsidRDefault="004C1DC7" w:rsidP="005204B3">
            <w:pPr>
              <w:rPr>
                <w:lang w:val="en-AU"/>
              </w:rPr>
            </w:pPr>
            <w:r>
              <w:rPr>
                <w:lang w:val="en-AU"/>
              </w:rPr>
              <w:t xml:space="preserve">Unless there was an increase in SSP funding to allow more scientist-time per assessment, there would be a reduced </w:t>
            </w:r>
            <w:r w:rsidR="00FA46A2">
              <w:rPr>
                <w:lang w:val="en-AU"/>
              </w:rPr>
              <w:t xml:space="preserve">number of assessments performed, frequency of assessments for a stock reduced, </w:t>
            </w:r>
            <w:r w:rsidR="00A64AC3">
              <w:rPr>
                <w:lang w:val="en-AU"/>
              </w:rPr>
              <w:t xml:space="preserve">status </w:t>
            </w:r>
            <w:r w:rsidR="00FA46A2">
              <w:rPr>
                <w:lang w:val="en-AU"/>
              </w:rPr>
              <w:t xml:space="preserve">advice </w:t>
            </w:r>
            <w:r w:rsidR="00A64AC3">
              <w:rPr>
                <w:lang w:val="en-AU"/>
              </w:rPr>
              <w:t xml:space="preserve">for a </w:t>
            </w:r>
            <w:r w:rsidR="00FA46A2">
              <w:rPr>
                <w:lang w:val="en-AU"/>
              </w:rPr>
              <w:t xml:space="preserve">stock </w:t>
            </w:r>
            <w:r w:rsidR="00A64AC3">
              <w:rPr>
                <w:lang w:val="en-AU"/>
              </w:rPr>
              <w:t>developed less frequently</w:t>
            </w:r>
            <w:r w:rsidR="00FA46A2">
              <w:rPr>
                <w:lang w:val="en-AU"/>
              </w:rPr>
              <w:t>.</w:t>
            </w:r>
          </w:p>
        </w:tc>
      </w:tr>
      <w:tr w:rsidR="00637AC0" w14:paraId="32892ECA" w14:textId="77777777" w:rsidTr="00FA46A2">
        <w:tc>
          <w:tcPr>
            <w:tcW w:w="0" w:type="auto"/>
          </w:tcPr>
          <w:p w14:paraId="7AEF49F5" w14:textId="3554AEFB" w:rsidR="00FA46A2" w:rsidRDefault="00E036E7" w:rsidP="005204B3">
            <w:pPr>
              <w:rPr>
                <w:lang w:val="en-AU"/>
              </w:rPr>
            </w:pPr>
            <w:r>
              <w:rPr>
                <w:lang w:val="en-AU"/>
              </w:rPr>
              <w:t>9</w:t>
            </w:r>
          </w:p>
        </w:tc>
        <w:tc>
          <w:tcPr>
            <w:tcW w:w="0" w:type="auto"/>
          </w:tcPr>
          <w:p w14:paraId="471180B9" w14:textId="0AD07A44" w:rsidR="00FA46A2" w:rsidRDefault="00FA46A2" w:rsidP="005204B3">
            <w:pPr>
              <w:rPr>
                <w:lang w:val="en-AU"/>
              </w:rPr>
            </w:pPr>
            <w:r>
              <w:rPr>
                <w:lang w:val="en-AU"/>
              </w:rPr>
              <w:t>Move to a cycle of ‘update’ and ‘full’ assessments</w:t>
            </w:r>
          </w:p>
        </w:tc>
        <w:tc>
          <w:tcPr>
            <w:tcW w:w="0" w:type="auto"/>
          </w:tcPr>
          <w:p w14:paraId="464AB2A4" w14:textId="77777777" w:rsidR="00FA46A2" w:rsidRDefault="00FA46A2" w:rsidP="005204B3">
            <w:pPr>
              <w:rPr>
                <w:lang w:val="en-AU"/>
              </w:rPr>
            </w:pPr>
            <w:r>
              <w:rPr>
                <w:lang w:val="en-AU"/>
              </w:rPr>
              <w:t>Allows more focus on one assessment each year (dependent upon the cycle period).</w:t>
            </w:r>
          </w:p>
          <w:p w14:paraId="05840710" w14:textId="70925B4A" w:rsidR="00FA46A2" w:rsidRDefault="00FA46A2" w:rsidP="005204B3">
            <w:pPr>
              <w:rPr>
                <w:lang w:val="en-AU"/>
              </w:rPr>
            </w:pPr>
            <w:r>
              <w:rPr>
                <w:lang w:val="en-AU"/>
              </w:rPr>
              <w:t xml:space="preserve">Allows SC to focus their review on the ‘full’ assessment that year. </w:t>
            </w:r>
          </w:p>
        </w:tc>
        <w:tc>
          <w:tcPr>
            <w:tcW w:w="0" w:type="auto"/>
          </w:tcPr>
          <w:p w14:paraId="581F8660" w14:textId="77777777" w:rsidR="00A64AC3" w:rsidRDefault="00FA46A2" w:rsidP="005204B3">
            <w:pPr>
              <w:rPr>
                <w:lang w:val="en-AU"/>
              </w:rPr>
            </w:pPr>
            <w:r>
              <w:rPr>
                <w:lang w:val="en-AU"/>
              </w:rPr>
              <w:t xml:space="preserve">‘Update’ assessment does not necessarily allow the ‘best available scientific information’ to be developed. </w:t>
            </w:r>
          </w:p>
          <w:p w14:paraId="72D39B6C" w14:textId="77777777" w:rsidR="00FA46A2" w:rsidRDefault="00FA46A2" w:rsidP="005204B3">
            <w:pPr>
              <w:rPr>
                <w:lang w:val="en-AU"/>
              </w:rPr>
            </w:pPr>
            <w:r>
              <w:rPr>
                <w:lang w:val="en-AU"/>
              </w:rPr>
              <w:t>Ongoing improvements to assessments would not be actioned for all stocks</w:t>
            </w:r>
            <w:r w:rsidR="00A64AC3">
              <w:rPr>
                <w:lang w:val="en-AU"/>
              </w:rPr>
              <w:t xml:space="preserve"> in a timely manner</w:t>
            </w:r>
            <w:r>
              <w:rPr>
                <w:lang w:val="en-AU"/>
              </w:rPr>
              <w:t>.</w:t>
            </w:r>
          </w:p>
          <w:p w14:paraId="350F99B9" w14:textId="31355BC3" w:rsidR="00A64AC3" w:rsidRDefault="00A64AC3" w:rsidP="005204B3">
            <w:pPr>
              <w:rPr>
                <w:lang w:val="en-AU"/>
              </w:rPr>
            </w:pPr>
            <w:r>
              <w:rPr>
                <w:lang w:val="en-AU"/>
              </w:rPr>
              <w:t>May not be consistent with the use of the assessment as part of the harvest strategy’s monitoring strategy</w:t>
            </w:r>
          </w:p>
        </w:tc>
      </w:tr>
      <w:tr w:rsidR="00637AC0" w14:paraId="48A842BB" w14:textId="77777777" w:rsidTr="00FA46A2">
        <w:tc>
          <w:tcPr>
            <w:tcW w:w="0" w:type="auto"/>
          </w:tcPr>
          <w:p w14:paraId="1283D541" w14:textId="41A9DDF3" w:rsidR="004C5F79" w:rsidRDefault="00E036E7" w:rsidP="004C5F79">
            <w:pPr>
              <w:rPr>
                <w:lang w:val="en-AU"/>
              </w:rPr>
            </w:pPr>
            <w:r>
              <w:rPr>
                <w:lang w:val="en-AU"/>
              </w:rPr>
              <w:t>10</w:t>
            </w:r>
          </w:p>
        </w:tc>
        <w:tc>
          <w:tcPr>
            <w:tcW w:w="0" w:type="auto"/>
          </w:tcPr>
          <w:p w14:paraId="6698D9BB" w14:textId="56E9E9FD" w:rsidR="004C5F79" w:rsidRDefault="004C5F79" w:rsidP="004C5F79">
            <w:pPr>
              <w:rPr>
                <w:lang w:val="en-AU"/>
              </w:rPr>
            </w:pPr>
            <w:r>
              <w:rPr>
                <w:lang w:val="en-AU"/>
              </w:rPr>
              <w:t>Extend the period over which tuna assessments are performed to two years (as per recent decision for shark assessments).</w:t>
            </w:r>
          </w:p>
        </w:tc>
        <w:tc>
          <w:tcPr>
            <w:tcW w:w="0" w:type="auto"/>
          </w:tcPr>
          <w:p w14:paraId="1B177D7A" w14:textId="77777777" w:rsidR="004C5F79" w:rsidRDefault="004C5F79" w:rsidP="004C5F79">
            <w:pPr>
              <w:rPr>
                <w:lang w:val="en-AU"/>
              </w:rPr>
            </w:pPr>
            <w:r>
              <w:rPr>
                <w:lang w:val="en-AU"/>
              </w:rPr>
              <w:t>Allows greater time to perform input analyses, receive SC review, then perform the assessment.</w:t>
            </w:r>
          </w:p>
          <w:p w14:paraId="10E5C0D7" w14:textId="6F358384" w:rsidR="004C5F79" w:rsidRDefault="004C5F79" w:rsidP="004C5F79">
            <w:pPr>
              <w:rPr>
                <w:lang w:val="en-AU"/>
              </w:rPr>
            </w:pPr>
            <w:r>
              <w:rPr>
                <w:lang w:val="en-AU"/>
              </w:rPr>
              <w:t>Assessments would be of comparable rigour to that currently provided.</w:t>
            </w:r>
          </w:p>
        </w:tc>
        <w:tc>
          <w:tcPr>
            <w:tcW w:w="0" w:type="auto"/>
          </w:tcPr>
          <w:p w14:paraId="730342C1" w14:textId="1466693F" w:rsidR="004C5F79" w:rsidRDefault="004C5F79" w:rsidP="004C5F79">
            <w:pPr>
              <w:rPr>
                <w:lang w:val="en-AU"/>
              </w:rPr>
            </w:pPr>
            <w:r>
              <w:rPr>
                <w:lang w:val="en-AU"/>
              </w:rPr>
              <w:t>Without re-running the analyses, it would increase the lag in the data relative to the year in which advice is provided by 1 year (to 2 to 3 years historically). This is significant, particularly for skipjack tuna where most of the population will not have been ‘seen’ within the assessment being considered.</w:t>
            </w:r>
          </w:p>
          <w:p w14:paraId="4DEB4062" w14:textId="6AE97688" w:rsidR="004C5F79" w:rsidRDefault="004C5F79" w:rsidP="004C5F79">
            <w:pPr>
              <w:rPr>
                <w:lang w:val="en-AU"/>
              </w:rPr>
            </w:pPr>
            <w:r>
              <w:rPr>
                <w:lang w:val="en-AU"/>
              </w:rPr>
              <w:t xml:space="preserve">If SC review ‘set’ the approach for data input development in the prior year, it would still increase assessment workloads under the current assessment cycle, as analyses </w:t>
            </w:r>
            <w:r>
              <w:rPr>
                <w:lang w:val="en-AU"/>
              </w:rPr>
              <w:lastRenderedPageBreak/>
              <w:t>would still need to be re-run with finalised data and reports re-written.</w:t>
            </w:r>
          </w:p>
          <w:p w14:paraId="264167DC" w14:textId="77777777" w:rsidR="004C5F79" w:rsidRDefault="004C5F79" w:rsidP="004C5F79">
            <w:pPr>
              <w:rPr>
                <w:lang w:val="en-AU"/>
              </w:rPr>
            </w:pPr>
            <w:r>
              <w:rPr>
                <w:lang w:val="en-AU"/>
              </w:rPr>
              <w:t>Improvements to assessment inputs due to learnings from other assessments/reviews would be delayed by a year.</w:t>
            </w:r>
          </w:p>
          <w:p w14:paraId="5923ACC7" w14:textId="1F147B2B" w:rsidR="004C5F79" w:rsidRDefault="004C5F79" w:rsidP="004C5F79">
            <w:pPr>
              <w:rPr>
                <w:lang w:val="en-AU"/>
              </w:rPr>
            </w:pPr>
            <w:r>
              <w:rPr>
                <w:lang w:val="en-AU"/>
              </w:rPr>
              <w:t>Appears to provide little gain over the current approach where SC inputs to a data input approach in one year are adopted for the next assessments in line.</w:t>
            </w:r>
          </w:p>
        </w:tc>
      </w:tr>
      <w:tr w:rsidR="00637AC0" w14:paraId="5B154BCA" w14:textId="77777777" w:rsidTr="00FA46A2">
        <w:tc>
          <w:tcPr>
            <w:tcW w:w="0" w:type="auto"/>
          </w:tcPr>
          <w:p w14:paraId="3390A09A" w14:textId="13CF37DB" w:rsidR="0069330B" w:rsidRDefault="00E036E7" w:rsidP="0069330B">
            <w:pPr>
              <w:rPr>
                <w:lang w:val="en-AU"/>
              </w:rPr>
            </w:pPr>
            <w:r>
              <w:rPr>
                <w:lang w:val="en-AU"/>
              </w:rPr>
              <w:lastRenderedPageBreak/>
              <w:t>11</w:t>
            </w:r>
          </w:p>
        </w:tc>
        <w:tc>
          <w:tcPr>
            <w:tcW w:w="0" w:type="auto"/>
          </w:tcPr>
          <w:p w14:paraId="4E6E14E7" w14:textId="0A7FF1EE" w:rsidR="0069330B" w:rsidRDefault="0069330B" w:rsidP="0069330B">
            <w:pPr>
              <w:rPr>
                <w:lang w:val="en-AU"/>
              </w:rPr>
            </w:pPr>
            <w:r>
              <w:rPr>
                <w:lang w:val="en-AU"/>
              </w:rPr>
              <w:t>Reduce analyses/representation of uncertainty (size of the grid) in assessments and/or model diagnostics presented.</w:t>
            </w:r>
          </w:p>
        </w:tc>
        <w:tc>
          <w:tcPr>
            <w:tcW w:w="0" w:type="auto"/>
          </w:tcPr>
          <w:p w14:paraId="215D6259" w14:textId="06D81450" w:rsidR="0069330B" w:rsidRDefault="0069330B" w:rsidP="0069330B">
            <w:pPr>
              <w:rPr>
                <w:lang w:val="en-AU"/>
              </w:rPr>
            </w:pPr>
            <w:r>
              <w:rPr>
                <w:lang w:val="en-AU"/>
              </w:rPr>
              <w:t>Assessment</w:t>
            </w:r>
            <w:r w:rsidR="004C5F79">
              <w:rPr>
                <w:lang w:val="en-AU"/>
              </w:rPr>
              <w:t xml:space="preserve"> and assessment report production would </w:t>
            </w:r>
            <w:r>
              <w:rPr>
                <w:lang w:val="en-AU"/>
              </w:rPr>
              <w:t>be faster.</w:t>
            </w:r>
          </w:p>
          <w:p w14:paraId="7024BD67" w14:textId="79A34D5C" w:rsidR="00A64AC3" w:rsidRDefault="00A64AC3" w:rsidP="0069330B">
            <w:pPr>
              <w:rPr>
                <w:lang w:val="en-AU"/>
              </w:rPr>
            </w:pPr>
            <w:r>
              <w:rPr>
                <w:lang w:val="en-AU"/>
              </w:rPr>
              <w:t>Saves SC some time spent in review out SC documents.</w:t>
            </w:r>
          </w:p>
        </w:tc>
        <w:tc>
          <w:tcPr>
            <w:tcW w:w="0" w:type="auto"/>
          </w:tcPr>
          <w:p w14:paraId="0FC0B5CD" w14:textId="77777777" w:rsidR="004C5F79" w:rsidRDefault="004C5F79" w:rsidP="004C5F79">
            <w:pPr>
              <w:rPr>
                <w:lang w:val="en-AU"/>
              </w:rPr>
            </w:pPr>
            <w:r>
              <w:rPr>
                <w:lang w:val="en-AU"/>
              </w:rPr>
              <w:t>Does not significantly assist in the earlier delivery of input data analyses for SC review.</w:t>
            </w:r>
          </w:p>
          <w:p w14:paraId="2A9E9A1F" w14:textId="54FE0E75" w:rsidR="0069330B" w:rsidRDefault="0069330B" w:rsidP="0069330B">
            <w:pPr>
              <w:rPr>
                <w:lang w:val="en-AU"/>
              </w:rPr>
            </w:pPr>
            <w:r>
              <w:rPr>
                <w:lang w:val="en-AU"/>
              </w:rPr>
              <w:t>Reducing grid size w</w:t>
            </w:r>
            <w:r w:rsidR="00A64AC3">
              <w:rPr>
                <w:lang w:val="en-AU"/>
              </w:rPr>
              <w:t>ould</w:t>
            </w:r>
            <w:r>
              <w:rPr>
                <w:lang w:val="en-AU"/>
              </w:rPr>
              <w:t xml:space="preserve"> result in a limited gain in </w:t>
            </w:r>
            <w:r w:rsidR="004C5F79">
              <w:rPr>
                <w:lang w:val="en-AU"/>
              </w:rPr>
              <w:t xml:space="preserve">personnel </w:t>
            </w:r>
            <w:r>
              <w:rPr>
                <w:lang w:val="en-AU"/>
              </w:rPr>
              <w:t>time.</w:t>
            </w:r>
          </w:p>
          <w:p w14:paraId="3626CFBD" w14:textId="02B2A333" w:rsidR="00B227AD" w:rsidRDefault="00B227AD" w:rsidP="0069330B">
            <w:pPr>
              <w:rPr>
                <w:ins w:id="6" w:author="Arni Magnusson" w:date="2023-04-29T12:52:00Z"/>
                <w:lang w:val="en-AU"/>
              </w:rPr>
            </w:pPr>
            <w:ins w:id="7" w:author="Arni Magnusson" w:date="2023-04-29T12:52:00Z">
              <w:r w:rsidRPr="00B227AD">
                <w:rPr>
                  <w:lang w:val="en-AU"/>
                </w:rPr>
                <w:t xml:space="preserve">A grid with fewer uncertainty factors might not represent the full uncertainty and could thus underestimate the </w:t>
              </w:r>
            </w:ins>
            <w:ins w:id="8" w:author="Arni Magnusson" w:date="2023-04-29T12:53:00Z">
              <w:r>
                <w:rPr>
                  <w:lang w:val="en-AU"/>
                </w:rPr>
                <w:t xml:space="preserve">actual </w:t>
              </w:r>
            </w:ins>
            <w:ins w:id="9" w:author="Arni Magnusson" w:date="2023-04-29T12:52:00Z">
              <w:r w:rsidRPr="00B227AD">
                <w:rPr>
                  <w:lang w:val="en-AU"/>
                </w:rPr>
                <w:t>risk of unwanted management outcomes.</w:t>
              </w:r>
            </w:ins>
          </w:p>
          <w:p w14:paraId="218B6437" w14:textId="79470F67" w:rsidR="0069330B" w:rsidRDefault="0069330B" w:rsidP="0069330B">
            <w:pPr>
              <w:rPr>
                <w:lang w:val="en-AU"/>
              </w:rPr>
            </w:pPr>
            <w:r>
              <w:rPr>
                <w:lang w:val="en-AU"/>
              </w:rPr>
              <w:t xml:space="preserve">Reduction in diagnostics will provide a </w:t>
            </w:r>
            <w:r w:rsidR="004C5F79">
              <w:rPr>
                <w:lang w:val="en-AU"/>
              </w:rPr>
              <w:t xml:space="preserve">slightly </w:t>
            </w:r>
            <w:r>
              <w:rPr>
                <w:lang w:val="en-AU"/>
              </w:rPr>
              <w:t xml:space="preserve">greater gain </w:t>
            </w:r>
            <w:r w:rsidR="004C5F79">
              <w:rPr>
                <w:lang w:val="en-AU"/>
              </w:rPr>
              <w:t xml:space="preserve">in time </w:t>
            </w:r>
            <w:r>
              <w:rPr>
                <w:lang w:val="en-AU"/>
              </w:rPr>
              <w:t>but reduce transparency and utility.</w:t>
            </w:r>
          </w:p>
          <w:p w14:paraId="3B31904A" w14:textId="77777777" w:rsidR="0069330B" w:rsidRDefault="0069330B" w:rsidP="0069330B">
            <w:pPr>
              <w:rPr>
                <w:lang w:val="en-AU"/>
              </w:rPr>
            </w:pPr>
            <w:r>
              <w:rPr>
                <w:lang w:val="en-AU"/>
              </w:rPr>
              <w:t>Does not assist in the review of assessment inputs</w:t>
            </w:r>
            <w:r w:rsidR="004C5F79">
              <w:rPr>
                <w:lang w:val="en-AU"/>
              </w:rPr>
              <w:t>,</w:t>
            </w:r>
            <w:r>
              <w:rPr>
                <w:lang w:val="en-AU"/>
              </w:rPr>
              <w:t xml:space="preserve"> which </w:t>
            </w:r>
            <w:r w:rsidR="004C5F79">
              <w:rPr>
                <w:lang w:val="en-AU"/>
              </w:rPr>
              <w:t xml:space="preserve">may </w:t>
            </w:r>
            <w:r>
              <w:rPr>
                <w:lang w:val="en-AU"/>
              </w:rPr>
              <w:t>inform grid structure.</w:t>
            </w:r>
          </w:p>
          <w:p w14:paraId="4C83104E" w14:textId="70D337B1" w:rsidR="004C1DC7" w:rsidRDefault="004C1DC7" w:rsidP="0069330B">
            <w:pPr>
              <w:rPr>
                <w:lang w:val="en-AU"/>
              </w:rPr>
            </w:pPr>
            <w:r>
              <w:rPr>
                <w:lang w:val="en-AU"/>
              </w:rPr>
              <w:t>Assessments may not continue to meet global ‘best practice’ or ‘good practice’ guidelines.</w:t>
            </w:r>
          </w:p>
        </w:tc>
      </w:tr>
      <w:tr w:rsidR="00637AC0" w14:paraId="5E1CCEB8" w14:textId="77777777" w:rsidTr="00FA46A2">
        <w:tc>
          <w:tcPr>
            <w:tcW w:w="0" w:type="auto"/>
          </w:tcPr>
          <w:p w14:paraId="537A5677" w14:textId="73DA8DD4" w:rsidR="0069330B" w:rsidRPr="00FA46A2" w:rsidRDefault="00E036E7" w:rsidP="0069330B">
            <w:pPr>
              <w:rPr>
                <w:lang w:val="en-AU"/>
              </w:rPr>
            </w:pPr>
            <w:r>
              <w:rPr>
                <w:lang w:val="en-AU"/>
              </w:rPr>
              <w:t>12</w:t>
            </w:r>
          </w:p>
        </w:tc>
        <w:tc>
          <w:tcPr>
            <w:tcW w:w="0" w:type="auto"/>
          </w:tcPr>
          <w:p w14:paraId="6663BA10" w14:textId="5EB9E53B" w:rsidR="0069330B" w:rsidRPr="00FA46A2" w:rsidRDefault="0069330B" w:rsidP="0069330B">
            <w:pPr>
              <w:rPr>
                <w:lang w:val="en-AU"/>
              </w:rPr>
            </w:pPr>
            <w:r w:rsidRPr="00FA46A2">
              <w:rPr>
                <w:lang w:val="en-AU"/>
              </w:rPr>
              <w:t xml:space="preserve">Improve planning of SC budget so that funding </w:t>
            </w:r>
            <w:r w:rsidR="004C5F79">
              <w:rPr>
                <w:lang w:val="en-AU"/>
              </w:rPr>
              <w:t xml:space="preserve">to support specific inputs </w:t>
            </w:r>
            <w:r w:rsidRPr="00FA46A2">
              <w:rPr>
                <w:lang w:val="en-AU"/>
              </w:rPr>
              <w:t xml:space="preserve">does not delay </w:t>
            </w:r>
            <w:r w:rsidR="004C5F79">
              <w:rPr>
                <w:lang w:val="en-AU"/>
              </w:rPr>
              <w:t xml:space="preserve">their </w:t>
            </w:r>
            <w:r w:rsidRPr="00FA46A2">
              <w:rPr>
                <w:lang w:val="en-AU"/>
              </w:rPr>
              <w:t>production</w:t>
            </w:r>
            <w:r>
              <w:rPr>
                <w:lang w:val="en-AU"/>
              </w:rPr>
              <w:t>.</w:t>
            </w:r>
          </w:p>
        </w:tc>
        <w:tc>
          <w:tcPr>
            <w:tcW w:w="0" w:type="auto"/>
          </w:tcPr>
          <w:p w14:paraId="1AE5DD7E" w14:textId="4D09933B" w:rsidR="0069330B" w:rsidRPr="00FA46A2" w:rsidRDefault="0069330B" w:rsidP="0069330B">
            <w:pPr>
              <w:rPr>
                <w:lang w:val="en-AU"/>
              </w:rPr>
            </w:pPr>
            <w:r w:rsidRPr="00FA46A2">
              <w:rPr>
                <w:lang w:val="en-AU"/>
              </w:rPr>
              <w:t>Allows work on specific inputs to be started well in advance of the assessment being considered.</w:t>
            </w:r>
          </w:p>
        </w:tc>
        <w:tc>
          <w:tcPr>
            <w:tcW w:w="0" w:type="auto"/>
          </w:tcPr>
          <w:p w14:paraId="7F6EF0E7" w14:textId="0302817E" w:rsidR="0069330B" w:rsidRPr="00FA46A2" w:rsidRDefault="0069330B" w:rsidP="0069330B">
            <w:pPr>
              <w:rPr>
                <w:lang w:val="en-AU"/>
              </w:rPr>
            </w:pPr>
            <w:r w:rsidRPr="00FA46A2">
              <w:rPr>
                <w:lang w:val="en-AU"/>
              </w:rPr>
              <w:t>Only applies to specific (generally biological) assessment inputs, not those requiring fisheries data.</w:t>
            </w:r>
          </w:p>
        </w:tc>
      </w:tr>
      <w:tr w:rsidR="00637AC0" w14:paraId="70277E27" w14:textId="6DC35A99" w:rsidTr="00FA46A2">
        <w:tc>
          <w:tcPr>
            <w:tcW w:w="0" w:type="auto"/>
          </w:tcPr>
          <w:p w14:paraId="0AC31151" w14:textId="54A1B5AD" w:rsidR="0069330B" w:rsidRPr="00FA46A2" w:rsidRDefault="00E036E7" w:rsidP="0069330B">
            <w:pPr>
              <w:rPr>
                <w:lang w:val="en-AU"/>
              </w:rPr>
            </w:pPr>
            <w:r>
              <w:rPr>
                <w:lang w:val="en-AU"/>
              </w:rPr>
              <w:t>13</w:t>
            </w:r>
          </w:p>
        </w:tc>
        <w:tc>
          <w:tcPr>
            <w:tcW w:w="0" w:type="auto"/>
          </w:tcPr>
          <w:p w14:paraId="124DB90B" w14:textId="24577EC9" w:rsidR="0069330B" w:rsidRPr="00FA46A2" w:rsidRDefault="0069330B" w:rsidP="0069330B">
            <w:pPr>
              <w:rPr>
                <w:lang w:val="en-AU"/>
              </w:rPr>
            </w:pPr>
            <w:r w:rsidRPr="00FA46A2">
              <w:rPr>
                <w:lang w:val="en-AU"/>
              </w:rPr>
              <w:t xml:space="preserve">Reduce the </w:t>
            </w:r>
            <w:r>
              <w:rPr>
                <w:lang w:val="en-AU"/>
              </w:rPr>
              <w:t xml:space="preserve">overall </w:t>
            </w:r>
            <w:r w:rsidRPr="00FA46A2">
              <w:rPr>
                <w:lang w:val="en-AU"/>
              </w:rPr>
              <w:t>scope of issues considered by SC</w:t>
            </w:r>
            <w:r>
              <w:rPr>
                <w:lang w:val="en-AU"/>
              </w:rPr>
              <w:t>.</w:t>
            </w:r>
          </w:p>
        </w:tc>
        <w:tc>
          <w:tcPr>
            <w:tcW w:w="0" w:type="auto"/>
          </w:tcPr>
          <w:p w14:paraId="214F6527" w14:textId="78D4D870" w:rsidR="0069330B" w:rsidRPr="00FA46A2" w:rsidRDefault="0069330B" w:rsidP="0069330B">
            <w:pPr>
              <w:rPr>
                <w:lang w:val="en-AU"/>
              </w:rPr>
            </w:pPr>
            <w:r w:rsidRPr="00FA46A2">
              <w:rPr>
                <w:lang w:val="en-AU"/>
              </w:rPr>
              <w:t>Reduces review workload of SC members</w:t>
            </w:r>
            <w:r>
              <w:rPr>
                <w:lang w:val="en-AU"/>
              </w:rPr>
              <w:t>.</w:t>
            </w:r>
          </w:p>
        </w:tc>
        <w:tc>
          <w:tcPr>
            <w:tcW w:w="0" w:type="auto"/>
          </w:tcPr>
          <w:p w14:paraId="3C9AE109" w14:textId="77777777" w:rsidR="0069330B" w:rsidRPr="00FA46A2" w:rsidRDefault="0069330B" w:rsidP="0069330B">
            <w:pPr>
              <w:rPr>
                <w:lang w:val="en-AU"/>
              </w:rPr>
            </w:pPr>
            <w:r w:rsidRPr="00FA46A2">
              <w:rPr>
                <w:lang w:val="en-AU"/>
              </w:rPr>
              <w:t>Reduces the ability of Scientific Committee to cover the range of topics for which advice is needed.</w:t>
            </w:r>
          </w:p>
          <w:p w14:paraId="4AC08375" w14:textId="0385D348" w:rsidR="0069330B" w:rsidRPr="00FA46A2" w:rsidRDefault="0069330B" w:rsidP="0069330B">
            <w:pPr>
              <w:rPr>
                <w:lang w:val="en-AU"/>
              </w:rPr>
            </w:pPr>
            <w:r>
              <w:rPr>
                <w:lang w:val="en-AU"/>
              </w:rPr>
              <w:t xml:space="preserve">Potentially slows down the </w:t>
            </w:r>
            <w:r w:rsidRPr="00FA46A2">
              <w:rPr>
                <w:lang w:val="en-AU"/>
              </w:rPr>
              <w:t>incorporation of advice</w:t>
            </w:r>
            <w:r>
              <w:rPr>
                <w:lang w:val="en-AU"/>
              </w:rPr>
              <w:t xml:space="preserve"> in management.</w:t>
            </w:r>
          </w:p>
        </w:tc>
      </w:tr>
    </w:tbl>
    <w:p w14:paraId="3603B11E" w14:textId="69690120" w:rsidR="0035306F" w:rsidRDefault="0035306F">
      <w:pPr>
        <w:rPr>
          <w:lang w:val="en-AU"/>
        </w:rPr>
      </w:pPr>
    </w:p>
    <w:p w14:paraId="2DD8FA0C" w14:textId="77FD69BC" w:rsidR="00A554EA" w:rsidRDefault="00A554EA">
      <w:pPr>
        <w:rPr>
          <w:lang w:val="en-AU"/>
        </w:rPr>
      </w:pPr>
    </w:p>
    <w:p w14:paraId="2F81C7A2" w14:textId="7C7BA880" w:rsidR="00DD2B6C" w:rsidRPr="00DD2B6C" w:rsidRDefault="00DD2B6C" w:rsidP="00513BC9">
      <w:pPr>
        <w:rPr>
          <w:lang w:val="en-AU"/>
        </w:rPr>
      </w:pPr>
    </w:p>
    <w:sectPr w:rsidR="00DD2B6C" w:rsidRPr="00DD2B6C" w:rsidSect="00E1568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rni Magnusson" w:date="2023-04-29T12:46:00Z" w:initials="AM">
    <w:p w14:paraId="111E4763" w14:textId="77777777" w:rsidR="00B227AD" w:rsidRDefault="00B227AD" w:rsidP="00004D0B">
      <w:pPr>
        <w:pStyle w:val="CommentText"/>
        <w:jc w:val="left"/>
      </w:pPr>
      <w:r>
        <w:rPr>
          <w:rStyle w:val="CommentReference"/>
        </w:rPr>
        <w:annotationRef/>
      </w:r>
      <w:r>
        <w:t>The acronym SSP could be defined here or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E4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902D" w16cex:dateUtc="2023-04-29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E4763" w16cid:durableId="27F790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6BDE" w14:textId="77777777" w:rsidR="003C2355" w:rsidRDefault="003C2355" w:rsidP="00551B52">
      <w:pPr>
        <w:spacing w:after="0" w:line="240" w:lineRule="auto"/>
      </w:pPr>
      <w:r>
        <w:separator/>
      </w:r>
    </w:p>
  </w:endnote>
  <w:endnote w:type="continuationSeparator" w:id="0">
    <w:p w14:paraId="2F96064F" w14:textId="77777777" w:rsidR="003C2355" w:rsidRDefault="003C2355" w:rsidP="0055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EAAB" w14:textId="2DB9A9CC" w:rsidR="002E6A2F" w:rsidRDefault="002E6A2F">
    <w:pPr>
      <w:pStyle w:val="Footer"/>
      <w:jc w:val="center"/>
    </w:pPr>
  </w:p>
  <w:p w14:paraId="7066A63F" w14:textId="77777777" w:rsidR="002E6A2F" w:rsidRDefault="002E6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26066"/>
      <w:docPartObj>
        <w:docPartGallery w:val="Page Numbers (Bottom of Page)"/>
        <w:docPartUnique/>
      </w:docPartObj>
    </w:sdtPr>
    <w:sdtEndPr>
      <w:rPr>
        <w:noProof/>
      </w:rPr>
    </w:sdtEndPr>
    <w:sdtContent>
      <w:p w14:paraId="76E1AAFD" w14:textId="06120A4D" w:rsidR="002E6A2F" w:rsidRDefault="002E6A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147E2" w14:textId="77777777" w:rsidR="002E6A2F" w:rsidRDefault="002E6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C715" w14:textId="77777777" w:rsidR="003C2355" w:rsidRDefault="003C2355" w:rsidP="00551B52">
      <w:pPr>
        <w:spacing w:after="0" w:line="240" w:lineRule="auto"/>
      </w:pPr>
      <w:r>
        <w:separator/>
      </w:r>
    </w:p>
  </w:footnote>
  <w:footnote w:type="continuationSeparator" w:id="0">
    <w:p w14:paraId="43F71C12" w14:textId="77777777" w:rsidR="003C2355" w:rsidRDefault="003C2355" w:rsidP="00551B52">
      <w:pPr>
        <w:spacing w:after="0" w:line="240" w:lineRule="auto"/>
      </w:pPr>
      <w:r>
        <w:continuationSeparator/>
      </w:r>
    </w:p>
  </w:footnote>
  <w:footnote w:id="1">
    <w:p w14:paraId="582C534F" w14:textId="77777777" w:rsidR="00551B52" w:rsidRDefault="00551B52" w:rsidP="00551B52">
      <w:pPr>
        <w:pStyle w:val="FootnoteText"/>
      </w:pPr>
      <w:r>
        <w:rPr>
          <w:rStyle w:val="FootnoteReference"/>
        </w:rPr>
        <w:footnoteRef/>
      </w:r>
      <w:r>
        <w:t xml:space="preserve"> Oceanic Fisheries Programme (OFP), Pacific Community (SPC), Noumea, New Caledonia</w:t>
      </w:r>
    </w:p>
  </w:footnote>
  <w:footnote w:id="2">
    <w:p w14:paraId="4E685DAA" w14:textId="37AF8098" w:rsidR="007A4B3C" w:rsidRPr="007A4B3C" w:rsidRDefault="007A4B3C">
      <w:pPr>
        <w:pStyle w:val="FootnoteText"/>
        <w:rPr>
          <w:lang w:val="en-AU"/>
        </w:rPr>
      </w:pPr>
      <w:r>
        <w:rPr>
          <w:rStyle w:val="FootnoteReference"/>
        </w:rPr>
        <w:footnoteRef/>
      </w:r>
      <w:r>
        <w:t xml:space="preserve"> </w:t>
      </w:r>
      <w:r>
        <w:rPr>
          <w:lang w:val="en-AU"/>
        </w:rPr>
        <w:t xml:space="preserve">Note </w:t>
      </w:r>
      <w:r w:rsidR="00CB425E">
        <w:rPr>
          <w:lang w:val="en-AU"/>
        </w:rPr>
        <w:t>this is the deadline for catch, effort and size composition data. T</w:t>
      </w:r>
      <w:r>
        <w:rPr>
          <w:lang w:val="en-AU"/>
        </w:rPr>
        <w:t>his does not represent the time at which data become available to the assessment scientist. Data must first be loaded into SPC data systems</w:t>
      </w:r>
      <w:r w:rsidR="00CB425E">
        <w:rPr>
          <w:lang w:val="en-AU"/>
        </w:rPr>
        <w:t>. As</w:t>
      </w:r>
      <w:r w:rsidR="00190278">
        <w:rPr>
          <w:lang w:val="en-AU"/>
        </w:rPr>
        <w:t xml:space="preserve"> data sets are not supplied in a </w:t>
      </w:r>
      <w:r w:rsidR="004237F6">
        <w:rPr>
          <w:lang w:val="en-AU"/>
        </w:rPr>
        <w:t>standardised layout/</w:t>
      </w:r>
      <w:r w:rsidR="00190278">
        <w:rPr>
          <w:lang w:val="en-AU"/>
        </w:rPr>
        <w:t>format</w:t>
      </w:r>
      <w:r w:rsidR="00CB425E">
        <w:rPr>
          <w:lang w:val="en-AU"/>
        </w:rPr>
        <w:t>,</w:t>
      </w:r>
      <w:r w:rsidR="00190278">
        <w:rPr>
          <w:lang w:val="en-AU"/>
        </w:rPr>
        <w:t xml:space="preserve"> </w:t>
      </w:r>
      <w:r w:rsidR="003D305E">
        <w:rPr>
          <w:lang w:val="en-AU"/>
        </w:rPr>
        <w:t xml:space="preserve">they </w:t>
      </w:r>
      <w:r w:rsidR="004237F6">
        <w:rPr>
          <w:lang w:val="en-AU"/>
        </w:rPr>
        <w:t>typically require specific loading scripts for each country, each of which may need to be updated if the layout/format of data provided differs from data provided in previous years (for that country)</w:t>
      </w:r>
      <w:r>
        <w:rPr>
          <w:lang w:val="en-AU"/>
        </w:rPr>
        <w:t xml:space="preserve">. Errors and uncertainties within the data that </w:t>
      </w:r>
      <w:r w:rsidR="003D305E">
        <w:rPr>
          <w:lang w:val="en-AU"/>
        </w:rPr>
        <w:t>are noted</w:t>
      </w:r>
      <w:r>
        <w:rPr>
          <w:lang w:val="en-AU"/>
        </w:rPr>
        <w:t xml:space="preserve"> during subsequent verification then need to be cleared with the </w:t>
      </w:r>
      <w:r w:rsidR="003D305E">
        <w:rPr>
          <w:lang w:val="en-AU"/>
        </w:rPr>
        <w:t xml:space="preserve">relevant </w:t>
      </w:r>
      <w:r>
        <w:rPr>
          <w:lang w:val="en-AU"/>
        </w:rPr>
        <w:t xml:space="preserve">CCM. Generally, </w:t>
      </w:r>
      <w:r w:rsidR="00CB425E">
        <w:rPr>
          <w:lang w:val="en-AU"/>
        </w:rPr>
        <w:t xml:space="preserve">updated </w:t>
      </w:r>
      <w:r>
        <w:rPr>
          <w:lang w:val="en-AU"/>
        </w:rPr>
        <w:t>data sets have been available for assessment work b</w:t>
      </w:r>
      <w:r w:rsidR="00173EF2">
        <w:rPr>
          <w:lang w:val="en-AU"/>
        </w:rPr>
        <w:t>efore</w:t>
      </w:r>
      <w:r w:rsidRPr="00173EF2">
        <w:rPr>
          <w:lang w:val="en-AU"/>
        </w:rPr>
        <w:t xml:space="preserve"> the end of May each</w:t>
      </w:r>
      <w:r>
        <w:rPr>
          <w:lang w:val="en-AU"/>
        </w:rPr>
        <w:t xml:space="preserve"> year.</w:t>
      </w:r>
      <w:r w:rsidR="004237F6">
        <w:rPr>
          <w:lang w:val="en-AU"/>
        </w:rPr>
        <w:t xml:space="preserve">    </w:t>
      </w:r>
    </w:p>
  </w:footnote>
  <w:footnote w:id="3">
    <w:p w14:paraId="5F4794E5" w14:textId="19EFAA49" w:rsidR="00FA46A2" w:rsidRPr="00FA46A2" w:rsidRDefault="00FA46A2">
      <w:pPr>
        <w:pStyle w:val="FootnoteText"/>
        <w:rPr>
          <w:lang w:val="en-AU"/>
        </w:rPr>
      </w:pPr>
      <w:r>
        <w:rPr>
          <w:rStyle w:val="FootnoteReference"/>
        </w:rPr>
        <w:footnoteRef/>
      </w:r>
      <w:r>
        <w:t xml:space="preserve"> </w:t>
      </w:r>
      <w:r>
        <w:rPr>
          <w:lang w:val="en-AU"/>
        </w:rPr>
        <w:t>A</w:t>
      </w:r>
      <w:r w:rsidR="00A814F7">
        <w:rPr>
          <w:lang w:val="en-AU"/>
        </w:rPr>
        <w:t>n</w:t>
      </w:r>
      <w:r w:rsidR="005E5DD2">
        <w:rPr>
          <w:lang w:val="en-AU"/>
        </w:rPr>
        <w:t>y</w:t>
      </w:r>
      <w:r>
        <w:rPr>
          <w:lang w:val="en-AU"/>
        </w:rPr>
        <w:t xml:space="preserve"> change to </w:t>
      </w:r>
      <w:r w:rsidR="00482D53">
        <w:rPr>
          <w:lang w:val="en-AU"/>
        </w:rPr>
        <w:t>the dates for the Scientific Committee meeting</w:t>
      </w:r>
      <w:r>
        <w:rPr>
          <w:lang w:val="en-AU"/>
        </w:rPr>
        <w:t xml:space="preserve"> would need to consider </w:t>
      </w:r>
      <w:r w:rsidR="00482D53">
        <w:rPr>
          <w:lang w:val="en-AU"/>
        </w:rPr>
        <w:t xml:space="preserve">– amongst other things - </w:t>
      </w:r>
      <w:r>
        <w:rPr>
          <w:lang w:val="en-AU"/>
        </w:rPr>
        <w:t xml:space="preserve">not only the </w:t>
      </w:r>
      <w:r w:rsidR="00967FA8">
        <w:rPr>
          <w:lang w:val="en-AU"/>
        </w:rPr>
        <w:t xml:space="preserve">timing of the </w:t>
      </w:r>
      <w:r>
        <w:rPr>
          <w:lang w:val="en-AU"/>
        </w:rPr>
        <w:t>subsequent WCPFC subsidiary body</w:t>
      </w:r>
      <w:r w:rsidR="00967FA8">
        <w:rPr>
          <w:lang w:val="en-AU"/>
        </w:rPr>
        <w:t xml:space="preserve"> meetings</w:t>
      </w:r>
      <w:r>
        <w:rPr>
          <w:lang w:val="en-AU"/>
        </w:rPr>
        <w:t xml:space="preserve"> and regular session and the levels of work required for analyses based on SC outputs between SC and those meetings, but also the international meeting calendar.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3407"/>
    <w:multiLevelType w:val="hybridMultilevel"/>
    <w:tmpl w:val="6536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232C16"/>
    <w:multiLevelType w:val="hybridMultilevel"/>
    <w:tmpl w:val="E2DA7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5573D"/>
    <w:multiLevelType w:val="hybridMultilevel"/>
    <w:tmpl w:val="22D235BC"/>
    <w:lvl w:ilvl="0" w:tplc="DC52E14C">
      <w:start w:val="1"/>
      <w:numFmt w:val="lowerRoman"/>
      <w:lvlText w:val="(%1)"/>
      <w:lvlJc w:val="left"/>
      <w:pPr>
        <w:ind w:left="720" w:hanging="72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0730E9"/>
    <w:multiLevelType w:val="hybridMultilevel"/>
    <w:tmpl w:val="3B36D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BB7077"/>
    <w:multiLevelType w:val="hybridMultilevel"/>
    <w:tmpl w:val="AEDE2048"/>
    <w:lvl w:ilvl="0" w:tplc="9DAC493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C93BE9"/>
    <w:multiLevelType w:val="multilevel"/>
    <w:tmpl w:val="EFB81E3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B03AAF"/>
    <w:multiLevelType w:val="hybridMultilevel"/>
    <w:tmpl w:val="369E990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E4056EF"/>
    <w:multiLevelType w:val="hybridMultilevel"/>
    <w:tmpl w:val="EA009D72"/>
    <w:lvl w:ilvl="0" w:tplc="C27CAB6C">
      <w:numFmt w:val="bullet"/>
      <w:lvlText w:val="-"/>
      <w:lvlJc w:val="left"/>
      <w:pPr>
        <w:ind w:left="360" w:hanging="360"/>
      </w:pPr>
      <w:rPr>
        <w:rFonts w:ascii="Calibri" w:eastAsia="Calibr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4F233E5A"/>
    <w:multiLevelType w:val="hybridMultilevel"/>
    <w:tmpl w:val="887C78E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983752"/>
    <w:multiLevelType w:val="hybridMultilevel"/>
    <w:tmpl w:val="149E5E3C"/>
    <w:lvl w:ilvl="0" w:tplc="9DAC49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AE0FB6"/>
    <w:multiLevelType w:val="hybridMultilevel"/>
    <w:tmpl w:val="B44C3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649182">
    <w:abstractNumId w:val="0"/>
  </w:num>
  <w:num w:numId="2" w16cid:durableId="1755659604">
    <w:abstractNumId w:val="5"/>
  </w:num>
  <w:num w:numId="3" w16cid:durableId="64424833">
    <w:abstractNumId w:val="1"/>
  </w:num>
  <w:num w:numId="4" w16cid:durableId="1422796938">
    <w:abstractNumId w:val="10"/>
  </w:num>
  <w:num w:numId="5" w16cid:durableId="1075124499">
    <w:abstractNumId w:val="3"/>
  </w:num>
  <w:num w:numId="6" w16cid:durableId="464276456">
    <w:abstractNumId w:val="4"/>
  </w:num>
  <w:num w:numId="7" w16cid:durableId="755324231">
    <w:abstractNumId w:val="9"/>
  </w:num>
  <w:num w:numId="8" w16cid:durableId="1419981311">
    <w:abstractNumId w:val="8"/>
  </w:num>
  <w:num w:numId="9" w16cid:durableId="1406343477">
    <w:abstractNumId w:val="6"/>
  </w:num>
  <w:num w:numId="10" w16cid:durableId="1337615721">
    <w:abstractNumId w:val="2"/>
  </w:num>
  <w:num w:numId="11" w16cid:durableId="181109406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i Magnusson">
    <w15:presenceInfo w15:providerId="AD" w15:userId="S::arnim@spc.int::38c00a0b-dd12-4a22-8215-f46a5dcd9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EA"/>
    <w:rsid w:val="00016B01"/>
    <w:rsid w:val="00044A14"/>
    <w:rsid w:val="00063A00"/>
    <w:rsid w:val="00076912"/>
    <w:rsid w:val="000810C1"/>
    <w:rsid w:val="000C0E7E"/>
    <w:rsid w:val="000C3372"/>
    <w:rsid w:val="000D3888"/>
    <w:rsid w:val="000D4713"/>
    <w:rsid w:val="000E24B4"/>
    <w:rsid w:val="000E5970"/>
    <w:rsid w:val="000F3367"/>
    <w:rsid w:val="00103C5F"/>
    <w:rsid w:val="00122B3A"/>
    <w:rsid w:val="00132724"/>
    <w:rsid w:val="0015164B"/>
    <w:rsid w:val="00173EF2"/>
    <w:rsid w:val="0018639C"/>
    <w:rsid w:val="00190278"/>
    <w:rsid w:val="00193964"/>
    <w:rsid w:val="001C215B"/>
    <w:rsid w:val="001E0340"/>
    <w:rsid w:val="002042C5"/>
    <w:rsid w:val="00214AA6"/>
    <w:rsid w:val="00220C36"/>
    <w:rsid w:val="00221379"/>
    <w:rsid w:val="00224A3B"/>
    <w:rsid w:val="00225DAF"/>
    <w:rsid w:val="002376EC"/>
    <w:rsid w:val="002459B8"/>
    <w:rsid w:val="00255694"/>
    <w:rsid w:val="00294DB1"/>
    <w:rsid w:val="00297BA1"/>
    <w:rsid w:val="002E2358"/>
    <w:rsid w:val="002E6A2F"/>
    <w:rsid w:val="00307336"/>
    <w:rsid w:val="0035306F"/>
    <w:rsid w:val="003772A4"/>
    <w:rsid w:val="003B2C81"/>
    <w:rsid w:val="003C2355"/>
    <w:rsid w:val="003C76CB"/>
    <w:rsid w:val="003D305E"/>
    <w:rsid w:val="003F4566"/>
    <w:rsid w:val="004237F6"/>
    <w:rsid w:val="00426717"/>
    <w:rsid w:val="0045709E"/>
    <w:rsid w:val="00474F35"/>
    <w:rsid w:val="00482D53"/>
    <w:rsid w:val="00486096"/>
    <w:rsid w:val="004A03AD"/>
    <w:rsid w:val="004A27C6"/>
    <w:rsid w:val="004C1DC7"/>
    <w:rsid w:val="004C5F79"/>
    <w:rsid w:val="004F4427"/>
    <w:rsid w:val="00502A11"/>
    <w:rsid w:val="00513BC9"/>
    <w:rsid w:val="005204B3"/>
    <w:rsid w:val="00551B52"/>
    <w:rsid w:val="005526A0"/>
    <w:rsid w:val="0059791E"/>
    <w:rsid w:val="005D2D1A"/>
    <w:rsid w:val="005E5DD2"/>
    <w:rsid w:val="005F4867"/>
    <w:rsid w:val="00601DDC"/>
    <w:rsid w:val="0060666E"/>
    <w:rsid w:val="00624F6A"/>
    <w:rsid w:val="00637AC0"/>
    <w:rsid w:val="00640FB0"/>
    <w:rsid w:val="0069330B"/>
    <w:rsid w:val="006A69F9"/>
    <w:rsid w:val="006C076B"/>
    <w:rsid w:val="006D395B"/>
    <w:rsid w:val="00722A72"/>
    <w:rsid w:val="0074686F"/>
    <w:rsid w:val="00752E69"/>
    <w:rsid w:val="00771752"/>
    <w:rsid w:val="00776748"/>
    <w:rsid w:val="00785B66"/>
    <w:rsid w:val="00795269"/>
    <w:rsid w:val="007A4B3C"/>
    <w:rsid w:val="007B07EC"/>
    <w:rsid w:val="0080201E"/>
    <w:rsid w:val="00802B9D"/>
    <w:rsid w:val="008153B4"/>
    <w:rsid w:val="0082095D"/>
    <w:rsid w:val="00821585"/>
    <w:rsid w:val="00824495"/>
    <w:rsid w:val="00830935"/>
    <w:rsid w:val="00871B72"/>
    <w:rsid w:val="008760B8"/>
    <w:rsid w:val="00894138"/>
    <w:rsid w:val="00894B53"/>
    <w:rsid w:val="008E1A43"/>
    <w:rsid w:val="008F07FD"/>
    <w:rsid w:val="008F5ECF"/>
    <w:rsid w:val="00945193"/>
    <w:rsid w:val="00945F67"/>
    <w:rsid w:val="009514C7"/>
    <w:rsid w:val="00967FA8"/>
    <w:rsid w:val="009727A1"/>
    <w:rsid w:val="009824CB"/>
    <w:rsid w:val="00986D5C"/>
    <w:rsid w:val="00995BFB"/>
    <w:rsid w:val="009B29F5"/>
    <w:rsid w:val="009D563C"/>
    <w:rsid w:val="009F4A1C"/>
    <w:rsid w:val="00A3051D"/>
    <w:rsid w:val="00A402AB"/>
    <w:rsid w:val="00A407E3"/>
    <w:rsid w:val="00A41E55"/>
    <w:rsid w:val="00A554EA"/>
    <w:rsid w:val="00A64AC3"/>
    <w:rsid w:val="00A66534"/>
    <w:rsid w:val="00A70DCA"/>
    <w:rsid w:val="00A75FC3"/>
    <w:rsid w:val="00A814F7"/>
    <w:rsid w:val="00A814FC"/>
    <w:rsid w:val="00AA39BD"/>
    <w:rsid w:val="00AA5AF6"/>
    <w:rsid w:val="00AB1305"/>
    <w:rsid w:val="00B227AD"/>
    <w:rsid w:val="00B455FD"/>
    <w:rsid w:val="00B47F01"/>
    <w:rsid w:val="00B838F8"/>
    <w:rsid w:val="00BD0C03"/>
    <w:rsid w:val="00BF52D5"/>
    <w:rsid w:val="00C53625"/>
    <w:rsid w:val="00C60D06"/>
    <w:rsid w:val="00CB425E"/>
    <w:rsid w:val="00CC6FA7"/>
    <w:rsid w:val="00CC7EDC"/>
    <w:rsid w:val="00CD7072"/>
    <w:rsid w:val="00CF3CEC"/>
    <w:rsid w:val="00CF747D"/>
    <w:rsid w:val="00D35068"/>
    <w:rsid w:val="00D364E7"/>
    <w:rsid w:val="00D65BD3"/>
    <w:rsid w:val="00D71E6C"/>
    <w:rsid w:val="00D77012"/>
    <w:rsid w:val="00DA1784"/>
    <w:rsid w:val="00DD2B6C"/>
    <w:rsid w:val="00E036E7"/>
    <w:rsid w:val="00E12634"/>
    <w:rsid w:val="00E15688"/>
    <w:rsid w:val="00E231DE"/>
    <w:rsid w:val="00E56A92"/>
    <w:rsid w:val="00EF1CB4"/>
    <w:rsid w:val="00EF39A6"/>
    <w:rsid w:val="00EF4DEC"/>
    <w:rsid w:val="00F15A05"/>
    <w:rsid w:val="00F32A71"/>
    <w:rsid w:val="00F36CA3"/>
    <w:rsid w:val="00F4070A"/>
    <w:rsid w:val="00F53C43"/>
    <w:rsid w:val="00FA46A2"/>
    <w:rsid w:val="00FC55F4"/>
    <w:rsid w:val="00FC67C5"/>
    <w:rsid w:val="00FE3DFB"/>
    <w:rsid w:val="00FE562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65A7"/>
  <w15:docId w15:val="{529E10B3-41F1-4E6C-865A-8285284B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69"/>
    <w:pPr>
      <w:jc w:val="both"/>
    </w:pPr>
  </w:style>
  <w:style w:type="paragraph" w:styleId="Heading1">
    <w:name w:val="heading 1"/>
    <w:basedOn w:val="Normal"/>
    <w:next w:val="Normal"/>
    <w:link w:val="Heading1Char"/>
    <w:uiPriority w:val="9"/>
    <w:qFormat/>
    <w:rsid w:val="00551B52"/>
    <w:pPr>
      <w:numPr>
        <w:numId w:val="2"/>
      </w:numPr>
      <w:spacing w:before="300" w:after="40" w:line="276" w:lineRule="auto"/>
      <w:outlineLvl w:val="0"/>
    </w:pPr>
    <w:rPr>
      <w:rFonts w:ascii="Cambria" w:eastAsia="Times New Roman" w:hAnsi="Cambria" w:cs="Times New Roman"/>
      <w:b/>
      <w:smallCaps/>
      <w:color w:val="1F497D"/>
      <w:spacing w:val="5"/>
      <w:sz w:val="32"/>
      <w:szCs w:val="32"/>
      <w:lang w:val="en-AU" w:eastAsia="en-AU"/>
    </w:rPr>
  </w:style>
  <w:style w:type="paragraph" w:styleId="Heading2">
    <w:name w:val="heading 2"/>
    <w:basedOn w:val="Heading1"/>
    <w:next w:val="Normal"/>
    <w:link w:val="Heading2Char"/>
    <w:uiPriority w:val="9"/>
    <w:unhideWhenUsed/>
    <w:qFormat/>
    <w:rsid w:val="00551B52"/>
    <w:pPr>
      <w:numPr>
        <w:ilvl w:val="1"/>
      </w:numPr>
      <w:ind w:left="431" w:hanging="431"/>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964"/>
    <w:pPr>
      <w:ind w:left="720"/>
      <w:contextualSpacing/>
    </w:pPr>
  </w:style>
  <w:style w:type="character" w:customStyle="1" w:styleId="Heading1Char">
    <w:name w:val="Heading 1 Char"/>
    <w:basedOn w:val="DefaultParagraphFont"/>
    <w:link w:val="Heading1"/>
    <w:uiPriority w:val="9"/>
    <w:rsid w:val="00551B52"/>
    <w:rPr>
      <w:rFonts w:ascii="Cambria" w:eastAsia="Times New Roman" w:hAnsi="Cambria" w:cs="Times New Roman"/>
      <w:b/>
      <w:smallCaps/>
      <w:color w:val="1F497D"/>
      <w:spacing w:val="5"/>
      <w:sz w:val="32"/>
      <w:szCs w:val="32"/>
      <w:lang w:val="en-AU" w:eastAsia="en-AU"/>
    </w:rPr>
  </w:style>
  <w:style w:type="character" w:customStyle="1" w:styleId="Heading2Char">
    <w:name w:val="Heading 2 Char"/>
    <w:basedOn w:val="DefaultParagraphFont"/>
    <w:link w:val="Heading2"/>
    <w:uiPriority w:val="9"/>
    <w:rsid w:val="00551B52"/>
    <w:rPr>
      <w:rFonts w:ascii="Cambria" w:eastAsia="Times New Roman" w:hAnsi="Cambria" w:cs="Times New Roman"/>
      <w:b/>
      <w:smallCaps/>
      <w:color w:val="1F497D"/>
      <w:spacing w:val="5"/>
      <w:sz w:val="28"/>
      <w:szCs w:val="32"/>
      <w:lang w:val="en-AU" w:eastAsia="en-AU"/>
    </w:rPr>
  </w:style>
  <w:style w:type="paragraph" w:styleId="BodyText3">
    <w:name w:val="Body Text 3"/>
    <w:basedOn w:val="Normal"/>
    <w:link w:val="BodyText3Char"/>
    <w:rsid w:val="00551B52"/>
    <w:pPr>
      <w:spacing w:after="120" w:line="240" w:lineRule="auto"/>
    </w:pPr>
    <w:rPr>
      <w:rFonts w:ascii="Times New Roman" w:eastAsia="Batang" w:hAnsi="Times New Roman" w:cs="Times New Roman"/>
      <w:sz w:val="16"/>
      <w:szCs w:val="16"/>
      <w:lang w:val="en-AU"/>
    </w:rPr>
  </w:style>
  <w:style w:type="character" w:customStyle="1" w:styleId="BodyText3Char">
    <w:name w:val="Body Text 3 Char"/>
    <w:basedOn w:val="DefaultParagraphFont"/>
    <w:link w:val="BodyText3"/>
    <w:rsid w:val="00551B52"/>
    <w:rPr>
      <w:rFonts w:ascii="Times New Roman" w:eastAsia="Batang" w:hAnsi="Times New Roman" w:cs="Times New Roman"/>
      <w:sz w:val="16"/>
      <w:szCs w:val="16"/>
      <w:lang w:val="en-AU"/>
    </w:rPr>
  </w:style>
  <w:style w:type="paragraph" w:styleId="FootnoteText">
    <w:name w:val="footnote text"/>
    <w:basedOn w:val="Normal"/>
    <w:link w:val="FootnoteTextChar"/>
    <w:uiPriority w:val="99"/>
    <w:semiHidden/>
    <w:rsid w:val="00551B5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551B52"/>
    <w:rPr>
      <w:rFonts w:ascii="Times New Roman" w:eastAsia="Times New Roman" w:hAnsi="Times New Roman" w:cs="Times New Roman"/>
      <w:sz w:val="20"/>
      <w:szCs w:val="20"/>
    </w:rPr>
  </w:style>
  <w:style w:type="character" w:styleId="FootnoteReference">
    <w:name w:val="footnote reference"/>
    <w:uiPriority w:val="99"/>
    <w:semiHidden/>
    <w:rsid w:val="00551B52"/>
    <w:rPr>
      <w:vertAlign w:val="superscript"/>
    </w:rPr>
  </w:style>
  <w:style w:type="character" w:styleId="Hyperlink">
    <w:name w:val="Hyperlink"/>
    <w:basedOn w:val="DefaultParagraphFont"/>
    <w:uiPriority w:val="99"/>
    <w:unhideWhenUsed/>
    <w:rsid w:val="003B2C81"/>
    <w:rPr>
      <w:color w:val="0563C1" w:themeColor="hyperlink"/>
      <w:u w:val="single"/>
    </w:rPr>
  </w:style>
  <w:style w:type="character" w:styleId="UnresolvedMention">
    <w:name w:val="Unresolved Mention"/>
    <w:basedOn w:val="DefaultParagraphFont"/>
    <w:uiPriority w:val="99"/>
    <w:semiHidden/>
    <w:unhideWhenUsed/>
    <w:rsid w:val="003B2C81"/>
    <w:rPr>
      <w:color w:val="605E5C"/>
      <w:shd w:val="clear" w:color="auto" w:fill="E1DFDD"/>
    </w:rPr>
  </w:style>
  <w:style w:type="paragraph" w:styleId="Header">
    <w:name w:val="header"/>
    <w:basedOn w:val="Normal"/>
    <w:link w:val="HeaderChar"/>
    <w:uiPriority w:val="99"/>
    <w:unhideWhenUsed/>
    <w:rsid w:val="002E6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A2F"/>
  </w:style>
  <w:style w:type="paragraph" w:styleId="Footer">
    <w:name w:val="footer"/>
    <w:basedOn w:val="Normal"/>
    <w:link w:val="FooterChar"/>
    <w:uiPriority w:val="99"/>
    <w:unhideWhenUsed/>
    <w:rsid w:val="002E6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A2F"/>
  </w:style>
  <w:style w:type="paragraph" w:styleId="Revision">
    <w:name w:val="Revision"/>
    <w:hidden/>
    <w:uiPriority w:val="99"/>
    <w:semiHidden/>
    <w:rsid w:val="004C1DC7"/>
    <w:pPr>
      <w:spacing w:after="0" w:line="240" w:lineRule="auto"/>
    </w:pPr>
  </w:style>
  <w:style w:type="character" w:styleId="CommentReference">
    <w:name w:val="annotation reference"/>
    <w:basedOn w:val="DefaultParagraphFont"/>
    <w:uiPriority w:val="99"/>
    <w:semiHidden/>
    <w:unhideWhenUsed/>
    <w:rsid w:val="00722A72"/>
    <w:rPr>
      <w:sz w:val="16"/>
      <w:szCs w:val="16"/>
    </w:rPr>
  </w:style>
  <w:style w:type="paragraph" w:styleId="CommentText">
    <w:name w:val="annotation text"/>
    <w:basedOn w:val="Normal"/>
    <w:link w:val="CommentTextChar"/>
    <w:uiPriority w:val="99"/>
    <w:unhideWhenUsed/>
    <w:rsid w:val="00722A72"/>
    <w:pPr>
      <w:spacing w:line="240" w:lineRule="auto"/>
    </w:pPr>
    <w:rPr>
      <w:sz w:val="20"/>
      <w:szCs w:val="20"/>
    </w:rPr>
  </w:style>
  <w:style w:type="character" w:customStyle="1" w:styleId="CommentTextChar">
    <w:name w:val="Comment Text Char"/>
    <w:basedOn w:val="DefaultParagraphFont"/>
    <w:link w:val="CommentText"/>
    <w:uiPriority w:val="99"/>
    <w:rsid w:val="00722A72"/>
    <w:rPr>
      <w:sz w:val="20"/>
      <w:szCs w:val="20"/>
    </w:rPr>
  </w:style>
  <w:style w:type="paragraph" w:styleId="CommentSubject">
    <w:name w:val="annotation subject"/>
    <w:basedOn w:val="CommentText"/>
    <w:next w:val="CommentText"/>
    <w:link w:val="CommentSubjectChar"/>
    <w:uiPriority w:val="99"/>
    <w:semiHidden/>
    <w:unhideWhenUsed/>
    <w:rsid w:val="00722A72"/>
    <w:rPr>
      <w:b/>
      <w:bCs/>
    </w:rPr>
  </w:style>
  <w:style w:type="character" w:customStyle="1" w:styleId="CommentSubjectChar">
    <w:name w:val="Comment Subject Char"/>
    <w:basedOn w:val="CommentTextChar"/>
    <w:link w:val="CommentSubject"/>
    <w:uiPriority w:val="99"/>
    <w:semiHidden/>
    <w:rsid w:val="00722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etings.wcpfc.int/node/18561"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dde8066-c6f4-470d-bdc1-13b1856d3b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74A0F609D4A04DAC2DE401DBAE6FF3" ma:contentTypeVersion="15" ma:contentTypeDescription="Create a new document." ma:contentTypeScope="" ma:versionID="df859784e0c2de1b83e267718a7abd1e">
  <xsd:schema xmlns:xsd="http://www.w3.org/2001/XMLSchema" xmlns:xs="http://www.w3.org/2001/XMLSchema" xmlns:p="http://schemas.microsoft.com/office/2006/metadata/properties" xmlns:ns3="5dde8066-c6f4-470d-bdc1-13b1856d3b26" xmlns:ns4="baefa5de-6352-410f-a605-d05e23f786e4" targetNamespace="http://schemas.microsoft.com/office/2006/metadata/properties" ma:root="true" ma:fieldsID="de758ce915d1476fb0f9488560e91583" ns3:_="" ns4:_="">
    <xsd:import namespace="5dde8066-c6f4-470d-bdc1-13b1856d3b26"/>
    <xsd:import namespace="baefa5de-6352-410f-a605-d05e23f786e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e8066-c6f4-470d-bdc1-13b1856d3b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fa5de-6352-410f-a605-d05e23f786e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10881-744E-4A61-93D3-5ABA99447108}">
  <ds:schemaRefs>
    <ds:schemaRef ds:uri="http://schemas.openxmlformats.org/officeDocument/2006/bibliography"/>
  </ds:schemaRefs>
</ds:datastoreItem>
</file>

<file path=customXml/itemProps2.xml><?xml version="1.0" encoding="utf-8"?>
<ds:datastoreItem xmlns:ds="http://schemas.openxmlformats.org/officeDocument/2006/customXml" ds:itemID="{8023D3AE-5666-4F41-A5E7-E6CD078B131D}">
  <ds:schemaRefs>
    <ds:schemaRef ds:uri="http://schemas.microsoft.com/office/2006/metadata/properties"/>
    <ds:schemaRef ds:uri="http://schemas.microsoft.com/office/infopath/2007/PartnerControls"/>
    <ds:schemaRef ds:uri="5dde8066-c6f4-470d-bdc1-13b1856d3b26"/>
  </ds:schemaRefs>
</ds:datastoreItem>
</file>

<file path=customXml/itemProps3.xml><?xml version="1.0" encoding="utf-8"?>
<ds:datastoreItem xmlns:ds="http://schemas.openxmlformats.org/officeDocument/2006/customXml" ds:itemID="{DAF4F526-D230-4F4B-A923-E6ADF5A5B123}">
  <ds:schemaRefs>
    <ds:schemaRef ds:uri="http://schemas.microsoft.com/sharepoint/v3/contenttype/forms"/>
  </ds:schemaRefs>
</ds:datastoreItem>
</file>

<file path=customXml/itemProps4.xml><?xml version="1.0" encoding="utf-8"?>
<ds:datastoreItem xmlns:ds="http://schemas.openxmlformats.org/officeDocument/2006/customXml" ds:itemID="{3D1A832E-D227-4783-BD69-835A77A17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e8066-c6f4-470d-bdc1-13b1856d3b26"/>
    <ds:schemaRef ds:uri="baefa5de-6352-410f-a605-d05e23f786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Pilling</dc:creator>
  <cp:keywords/>
  <dc:description/>
  <cp:lastModifiedBy>Arni Magnusson</cp:lastModifiedBy>
  <cp:revision>7</cp:revision>
  <cp:lastPrinted>2023-04-17T23:45:00Z</cp:lastPrinted>
  <dcterms:created xsi:type="dcterms:W3CDTF">2023-04-17T22:43:00Z</dcterms:created>
  <dcterms:modified xsi:type="dcterms:W3CDTF">2023-04-29T01:54:00Z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0x0101001974A0F609D4A04DAC2DE401DBAE6FF3</vt:lpwstr>
  </property>
</Properties>
</file>